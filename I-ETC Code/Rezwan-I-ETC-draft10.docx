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87287DC" w14:textId="0517D4D8" w:rsidR="00D7522C" w:rsidRPr="00CA4392" w:rsidRDefault="003479EB" w:rsidP="004B59B8">
      <w:pPr>
        <w:pStyle w:val="papertitle"/>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kern w:val="48"/>
        </w:rPr>
        <w:t>A Speech</w:t>
      </w:r>
      <w:r w:rsidR="003A5DD7">
        <w:rPr>
          <w:kern w:val="48"/>
        </w:rPr>
        <w:t xml:space="preserve"> </w:t>
      </w:r>
      <w:r>
        <w:rPr>
          <w:kern w:val="48"/>
        </w:rPr>
        <w:t>Emotion Recognition Solution</w:t>
      </w:r>
      <w:ins w:id="0" w:author="Microsoft Office User" w:date="2020-02-11T17:26:00Z">
        <w:r w:rsidR="00566786">
          <w:rPr>
            <w:kern w:val="48"/>
          </w:rPr>
          <w:t>-</w:t>
        </w:r>
      </w:ins>
      <w:del w:id="1" w:author="Microsoft Office User" w:date="2020-02-11T17:26:00Z">
        <w:r w:rsidDel="00566786">
          <w:rPr>
            <w:kern w:val="48"/>
          </w:rPr>
          <w:delText xml:space="preserve"> </w:delText>
        </w:r>
      </w:del>
      <w:r w:rsidR="00BF1A7E">
        <w:rPr>
          <w:kern w:val="48"/>
        </w:rPr>
        <w:t xml:space="preserve">based on Support Vector Machine </w:t>
      </w:r>
      <w:r>
        <w:rPr>
          <w:kern w:val="48"/>
        </w:rPr>
        <w:t>for Children with Autism Spectrum Disorder to Help Identify Human Emotions</w:t>
      </w:r>
    </w:p>
    <w:p w14:paraId="11905D77" w14:textId="4620C701" w:rsidR="004B59B8" w:rsidRDefault="004B59B8" w:rsidP="004B59B8">
      <w:pPr>
        <w:pStyle w:val="Author"/>
        <w:spacing w:before="5pt" w:beforeAutospacing="1"/>
        <w:jc w:val="both"/>
        <w:rPr>
          <w:sz w:val="18"/>
          <w:szCs w:val="18"/>
        </w:rPr>
        <w:sectPr w:rsidR="004B59B8" w:rsidSect="003B4E04">
          <w:type w:val="continuous"/>
          <w:pgSz w:w="595.30pt" w:h="841.90pt" w:code="9"/>
          <w:pgMar w:top="22.50pt" w:right="44.65pt" w:bottom="72pt" w:left="44.65pt" w:header="36pt" w:footer="36pt" w:gutter="0pt"/>
          <w:cols w:num="3" w:space="36pt"/>
          <w:docGrid w:linePitch="360"/>
        </w:sectPr>
      </w:pPr>
    </w:p>
    <w:p w14:paraId="724C7543" w14:textId="5CF7EE29" w:rsidR="00486EB5" w:rsidRDefault="00203353" w:rsidP="001E5442">
      <w:pPr>
        <w:pStyle w:val="Author"/>
        <w:spacing w:before="5pt" w:beforeAutospacing="1"/>
        <w:rPr>
          <w:sz w:val="18"/>
          <w:szCs w:val="18"/>
        </w:rPr>
      </w:pPr>
      <w:r>
        <w:rPr>
          <w:sz w:val="18"/>
          <w:szCs w:val="18"/>
        </w:rPr>
        <w:t>R</w:t>
      </w:r>
      <w:r w:rsidR="00486EB5">
        <w:rPr>
          <w:sz w:val="18"/>
          <w:szCs w:val="18"/>
        </w:rPr>
        <w:t>.</w:t>
      </w:r>
      <w:r w:rsidR="00BE163E">
        <w:rPr>
          <w:sz w:val="18"/>
          <w:szCs w:val="18"/>
        </w:rPr>
        <w:t xml:space="preserve"> Matin</w:t>
      </w:r>
      <w:r w:rsidR="005F2AA0">
        <w:rPr>
          <w:sz w:val="18"/>
          <w:szCs w:val="18"/>
        </w:rPr>
        <w:br/>
      </w:r>
      <w:r w:rsidR="005F2AA0">
        <w:rPr>
          <w:i/>
          <w:sz w:val="18"/>
          <w:szCs w:val="18"/>
        </w:rPr>
        <w:t>Ingram School of Engineering</w:t>
      </w:r>
      <w:r w:rsidR="005F2AA0" w:rsidRPr="00F847A6">
        <w:rPr>
          <w:sz w:val="18"/>
          <w:szCs w:val="18"/>
        </w:rPr>
        <w:br/>
      </w:r>
      <w:r w:rsidR="005F2AA0">
        <w:rPr>
          <w:i/>
          <w:sz w:val="18"/>
          <w:szCs w:val="18"/>
        </w:rPr>
        <w:t>Texas State University</w:t>
      </w:r>
      <w:r w:rsidR="005F2AA0" w:rsidRPr="00F847A6">
        <w:rPr>
          <w:i/>
          <w:sz w:val="18"/>
          <w:szCs w:val="18"/>
        </w:rPr>
        <w:br/>
      </w:r>
      <w:r w:rsidR="005F2AA0">
        <w:rPr>
          <w:sz w:val="18"/>
          <w:szCs w:val="18"/>
        </w:rPr>
        <w:t>San Marcos, USA</w:t>
      </w:r>
      <w:r w:rsidR="005F2AA0" w:rsidRPr="00F847A6">
        <w:rPr>
          <w:sz w:val="18"/>
          <w:szCs w:val="18"/>
        </w:rPr>
        <w:br/>
      </w:r>
      <w:r w:rsidR="005F2AA0">
        <w:rPr>
          <w:sz w:val="18"/>
          <w:szCs w:val="18"/>
        </w:rPr>
        <w:t>r_m727@txstate.edu</w:t>
      </w:r>
    </w:p>
    <w:p w14:paraId="39EB8741" w14:textId="0094284D" w:rsidR="00486EB5" w:rsidRDefault="00486EB5" w:rsidP="00486EB5">
      <w:pPr>
        <w:pStyle w:val="Author"/>
        <w:spacing w:before="5pt" w:beforeAutospacing="1"/>
        <w:rPr>
          <w:sz w:val="18"/>
          <w:szCs w:val="18"/>
        </w:rPr>
        <w:sectPr w:rsidR="00486EB5" w:rsidSect="00A0747D">
          <w:type w:val="continuous"/>
          <w:pgSz w:w="595.30pt" w:h="841.90pt" w:code="9"/>
          <w:pgMar w:top="22.50pt" w:right="44.65pt" w:bottom="72pt" w:left="44.65pt" w:header="36pt" w:footer="36pt" w:gutter="0pt"/>
          <w:cols w:num="2" w:space="36pt"/>
          <w:docGrid w:linePitch="360"/>
        </w:sectPr>
      </w:pPr>
      <w:r>
        <w:rPr>
          <w:sz w:val="18"/>
          <w:szCs w:val="18"/>
        </w:rPr>
        <w:t>D. Valles</w:t>
      </w:r>
      <w:r w:rsidRPr="00F847A6">
        <w:rPr>
          <w:sz w:val="18"/>
          <w:szCs w:val="18"/>
        </w:rPr>
        <w:br/>
      </w:r>
      <w:r>
        <w:rPr>
          <w:i/>
          <w:sz w:val="18"/>
          <w:szCs w:val="18"/>
        </w:rPr>
        <w:t>Ingram School of Engineering</w:t>
      </w:r>
      <w:r w:rsidRPr="00F847A6">
        <w:rPr>
          <w:sz w:val="18"/>
          <w:szCs w:val="18"/>
        </w:rPr>
        <w:br/>
      </w:r>
      <w:r>
        <w:rPr>
          <w:i/>
          <w:sz w:val="18"/>
          <w:szCs w:val="18"/>
        </w:rPr>
        <w:t>Texas State University</w:t>
      </w:r>
      <w:r w:rsidRPr="00F847A6">
        <w:rPr>
          <w:i/>
          <w:sz w:val="18"/>
          <w:szCs w:val="18"/>
        </w:rPr>
        <w:br/>
      </w:r>
      <w:r>
        <w:rPr>
          <w:sz w:val="18"/>
          <w:szCs w:val="18"/>
        </w:rPr>
        <w:t>San Marcos, USA</w:t>
      </w:r>
      <w:r w:rsidRPr="00F847A6">
        <w:rPr>
          <w:sz w:val="18"/>
          <w:szCs w:val="18"/>
        </w:rPr>
        <w:br/>
      </w:r>
      <w:r>
        <w:rPr>
          <w:sz w:val="18"/>
          <w:szCs w:val="18"/>
        </w:rPr>
        <w:t>dvalles@txstate.edu</w:t>
      </w:r>
    </w:p>
    <w:p w14:paraId="43917A4C" w14:textId="77777777" w:rsidR="009303D9" w:rsidRPr="005B520E" w:rsidRDefault="00BD670B" w:rsidP="00A0747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F0D9571" w14:textId="751D59B8" w:rsidR="004D72B5" w:rsidRDefault="009303D9" w:rsidP="00972203">
      <w:pPr>
        <w:pStyle w:val="Abstract"/>
        <w:rPr>
          <w:i/>
          <w:iCs/>
        </w:rPr>
      </w:pPr>
      <w:r>
        <w:rPr>
          <w:i/>
          <w:iCs/>
        </w:rPr>
        <w:t>Abstract</w:t>
      </w:r>
      <w:r>
        <w:t>—</w:t>
      </w:r>
      <w:r w:rsidR="00673824" w:rsidRPr="00673824">
        <w:rPr>
          <w:rFonts w:eastAsia="Times New Roman"/>
          <w:lang w:bidi="bn-IN"/>
        </w:rPr>
        <w:t xml:space="preserve"> </w:t>
      </w:r>
      <w:r w:rsidR="00673824">
        <w:rPr>
          <w:rFonts w:eastAsia="Times New Roman"/>
          <w:lang w:bidi="bn-IN"/>
        </w:rPr>
        <w:t>Children who fall into the autism spectrum have difficulty communicating with others. In this work, a speech emotion recognition model</w:t>
      </w:r>
      <w:r w:rsidR="00044EF2">
        <w:rPr>
          <w:rFonts w:eastAsia="Times New Roman"/>
          <w:lang w:bidi="bn-IN"/>
        </w:rPr>
        <w:t xml:space="preserve"> has been</w:t>
      </w:r>
      <w:r w:rsidR="00673824">
        <w:rPr>
          <w:rFonts w:eastAsia="Times New Roman"/>
          <w:lang w:bidi="bn-IN"/>
        </w:rPr>
        <w:t xml:space="preserve"> developed to help children with </w:t>
      </w:r>
      <w:r w:rsidR="00417390">
        <w:rPr>
          <w:rFonts w:eastAsia="Times New Roman"/>
          <w:lang w:bidi="bn-IN"/>
        </w:rPr>
        <w:t xml:space="preserve">Autism Spectrum Disorder </w:t>
      </w:r>
      <w:r w:rsidR="00673824">
        <w:rPr>
          <w:rFonts w:eastAsia="Times New Roman"/>
          <w:lang w:bidi="bn-IN"/>
        </w:rPr>
        <w:t>(ASD) identify emotions in social interactions. The model</w:t>
      </w:r>
      <w:r w:rsidR="00044EF2">
        <w:rPr>
          <w:rFonts w:eastAsia="Times New Roman"/>
          <w:lang w:bidi="bn-IN"/>
        </w:rPr>
        <w:t xml:space="preserve"> is </w:t>
      </w:r>
      <w:r w:rsidR="00673824">
        <w:rPr>
          <w:rFonts w:eastAsia="Times New Roman"/>
          <w:lang w:bidi="bn-IN"/>
        </w:rPr>
        <w:t>created using the Python programming language</w:t>
      </w:r>
      <w:r w:rsidR="0079703B">
        <w:rPr>
          <w:rFonts w:eastAsia="Times New Roman"/>
          <w:lang w:bidi="bn-IN"/>
        </w:rPr>
        <w:t xml:space="preserve"> to develop </w:t>
      </w:r>
      <w:r w:rsidR="00024940">
        <w:rPr>
          <w:rFonts w:eastAsia="Times New Roman"/>
          <w:lang w:bidi="bn-IN"/>
        </w:rPr>
        <w:t xml:space="preserve">a </w:t>
      </w:r>
      <w:r w:rsidR="0079703B">
        <w:rPr>
          <w:rFonts w:eastAsia="Times New Roman"/>
          <w:lang w:bidi="bn-IN"/>
        </w:rPr>
        <w:t>m</w:t>
      </w:r>
      <w:r w:rsidR="00673824">
        <w:rPr>
          <w:rFonts w:eastAsia="Times New Roman"/>
          <w:lang w:bidi="bn-IN"/>
        </w:rPr>
        <w:t>achine learning model</w:t>
      </w:r>
      <w:r w:rsidR="00024940">
        <w:rPr>
          <w:rFonts w:eastAsia="Times New Roman"/>
          <w:lang w:bidi="bn-IN"/>
        </w:rPr>
        <w:t xml:space="preserve"> based on </w:t>
      </w:r>
      <w:r w:rsidR="007A6FDF">
        <w:rPr>
          <w:rFonts w:eastAsia="Times New Roman"/>
          <w:lang w:bidi="bn-IN"/>
        </w:rPr>
        <w:t xml:space="preserve">the </w:t>
      </w:r>
      <w:r w:rsidR="00A0108D">
        <w:rPr>
          <w:rFonts w:eastAsia="Times New Roman"/>
          <w:lang w:bidi="bn-IN"/>
        </w:rPr>
        <w:t>S</w:t>
      </w:r>
      <w:r w:rsidR="0035205E">
        <w:rPr>
          <w:rFonts w:eastAsia="Times New Roman"/>
          <w:lang w:bidi="bn-IN"/>
        </w:rPr>
        <w:t xml:space="preserve">upport </w:t>
      </w:r>
      <w:r w:rsidR="00A0108D">
        <w:rPr>
          <w:rFonts w:eastAsia="Times New Roman"/>
          <w:lang w:bidi="bn-IN"/>
        </w:rPr>
        <w:t>V</w:t>
      </w:r>
      <w:r w:rsidR="0035205E">
        <w:rPr>
          <w:rFonts w:eastAsia="Times New Roman"/>
          <w:lang w:bidi="bn-IN"/>
        </w:rPr>
        <w:t xml:space="preserve">ector </w:t>
      </w:r>
      <w:r w:rsidR="00A0108D">
        <w:rPr>
          <w:rFonts w:eastAsia="Times New Roman"/>
          <w:lang w:bidi="bn-IN"/>
        </w:rPr>
        <w:t>M</w:t>
      </w:r>
      <w:r w:rsidR="0035205E">
        <w:rPr>
          <w:rFonts w:eastAsia="Times New Roman"/>
          <w:lang w:bidi="bn-IN"/>
        </w:rPr>
        <w:t>achine (</w:t>
      </w:r>
      <w:r w:rsidR="00673824">
        <w:rPr>
          <w:rFonts w:eastAsia="Times New Roman"/>
          <w:lang w:bidi="bn-IN"/>
        </w:rPr>
        <w:t>SV</w:t>
      </w:r>
      <w:r w:rsidR="00024940">
        <w:rPr>
          <w:rFonts w:eastAsia="Times New Roman"/>
          <w:lang w:bidi="bn-IN"/>
        </w:rPr>
        <w:t>M</w:t>
      </w:r>
      <w:r w:rsidR="0035205E">
        <w:rPr>
          <w:rFonts w:eastAsia="Times New Roman"/>
          <w:lang w:bidi="bn-IN"/>
        </w:rPr>
        <w:t>)</w:t>
      </w:r>
      <w:r w:rsidR="0079703B">
        <w:rPr>
          <w:rFonts w:eastAsia="Times New Roman"/>
          <w:lang w:bidi="bn-IN"/>
        </w:rPr>
        <w:t xml:space="preserve">. </w:t>
      </w:r>
      <w:r w:rsidR="00044EF2">
        <w:rPr>
          <w:rFonts w:eastAsia="Times New Roman"/>
          <w:lang w:bidi="bn-IN"/>
        </w:rPr>
        <w:t>SVM has</w:t>
      </w:r>
      <w:r w:rsidR="00673824">
        <w:rPr>
          <w:rFonts w:eastAsia="Times New Roman"/>
          <w:lang w:bidi="bn-IN"/>
        </w:rPr>
        <w:t xml:space="preserve"> proven to yield high accuracies when classifying inputs in speech processing</w:t>
      </w:r>
      <w:r w:rsidR="001C118E">
        <w:rPr>
          <w:rFonts w:eastAsia="Times New Roman"/>
          <w:lang w:bidi="bn-IN"/>
        </w:rPr>
        <w:t>.</w:t>
      </w:r>
      <w:r w:rsidR="00673824">
        <w:rPr>
          <w:rFonts w:eastAsia="Times New Roman"/>
          <w:lang w:bidi="bn-IN"/>
        </w:rPr>
        <w:t xml:space="preserve"> </w:t>
      </w:r>
      <w:r w:rsidR="007A6FDF">
        <w:rPr>
          <w:rFonts w:eastAsia="Times New Roman"/>
          <w:lang w:bidi="bn-IN"/>
        </w:rPr>
        <w:t>Individual</w:t>
      </w:r>
      <w:r w:rsidR="00044EF2">
        <w:rPr>
          <w:rFonts w:eastAsia="Times New Roman"/>
          <w:lang w:bidi="bn-IN"/>
        </w:rPr>
        <w:t xml:space="preserve"> a</w:t>
      </w:r>
      <w:r w:rsidR="00673824">
        <w:rPr>
          <w:rFonts w:eastAsia="Times New Roman"/>
          <w:lang w:bidi="bn-IN"/>
        </w:rPr>
        <w:t xml:space="preserve">udio </w:t>
      </w:r>
      <w:r w:rsidR="008D3E58">
        <w:rPr>
          <w:rFonts w:eastAsia="Times New Roman"/>
          <w:lang w:bidi="bn-IN"/>
        </w:rPr>
        <w:t>databases are</w:t>
      </w:r>
      <w:r w:rsidR="00673824">
        <w:rPr>
          <w:rFonts w:eastAsia="Times New Roman"/>
          <w:lang w:bidi="bn-IN"/>
        </w:rPr>
        <w:t xml:space="preserve"> specifically designed to train models for </w:t>
      </w:r>
      <w:r w:rsidR="007A6FDF">
        <w:rPr>
          <w:rFonts w:eastAsia="Times New Roman"/>
          <w:lang w:bidi="bn-IN"/>
        </w:rPr>
        <w:t xml:space="preserve">the </w:t>
      </w:r>
      <w:r w:rsidR="00673824">
        <w:rPr>
          <w:rFonts w:eastAsia="Times New Roman"/>
          <w:lang w:bidi="bn-IN"/>
        </w:rPr>
        <w:t>emotion recognition tas</w:t>
      </w:r>
      <w:r w:rsidR="00044EF2">
        <w:rPr>
          <w:rFonts w:eastAsia="Times New Roman"/>
          <w:lang w:bidi="bn-IN"/>
        </w:rPr>
        <w:t>k</w:t>
      </w:r>
      <w:r w:rsidR="00673824">
        <w:rPr>
          <w:rFonts w:eastAsia="Times New Roman"/>
          <w:lang w:bidi="bn-IN"/>
        </w:rPr>
        <w:t xml:space="preserve">. </w:t>
      </w:r>
      <w:r w:rsidR="00766F3E">
        <w:rPr>
          <w:rFonts w:eastAsia="Times New Roman"/>
          <w:lang w:bidi="bn-IN"/>
        </w:rPr>
        <w:t xml:space="preserve">One such speech corpus is the </w:t>
      </w:r>
      <w:r w:rsidR="009B523C" w:rsidRPr="005D0F23">
        <w:t xml:space="preserve">Ryerson Audio-Visual Database of Emotional Speech and Song </w:t>
      </w:r>
      <w:r w:rsidR="009B523C">
        <w:t>(</w:t>
      </w:r>
      <w:r w:rsidR="00766F3E">
        <w:rPr>
          <w:rFonts w:eastAsia="Times New Roman"/>
          <w:lang w:bidi="bn-IN"/>
        </w:rPr>
        <w:t>RAVDESS</w:t>
      </w:r>
      <w:r w:rsidR="009B523C">
        <w:rPr>
          <w:rFonts w:eastAsia="Times New Roman"/>
          <w:lang w:bidi="bn-IN"/>
        </w:rPr>
        <w:t>)</w:t>
      </w:r>
      <w:r w:rsidR="00766F3E">
        <w:rPr>
          <w:rFonts w:eastAsia="Times New Roman"/>
          <w:lang w:bidi="bn-IN"/>
        </w:rPr>
        <w:t xml:space="preserve">, which is used to </w:t>
      </w:r>
      <w:r w:rsidR="00673824">
        <w:rPr>
          <w:rFonts w:eastAsia="Times New Roman"/>
          <w:lang w:bidi="bn-IN"/>
        </w:rPr>
        <w:t>train the model</w:t>
      </w:r>
      <w:r w:rsidR="008636BA">
        <w:rPr>
          <w:rFonts w:eastAsia="Times New Roman"/>
          <w:lang w:bidi="bn-IN"/>
        </w:rPr>
        <w:t xml:space="preserve"> in this work</w:t>
      </w:r>
      <w:r w:rsidR="00673824">
        <w:rPr>
          <w:rFonts w:eastAsia="Times New Roman"/>
          <w:lang w:bidi="bn-IN"/>
        </w:rPr>
        <w:t xml:space="preserve">. Acoustic feature extraction </w:t>
      </w:r>
      <w:r w:rsidR="0079703B">
        <w:rPr>
          <w:rFonts w:eastAsia="Times New Roman"/>
          <w:lang w:bidi="bn-IN"/>
        </w:rPr>
        <w:t xml:space="preserve">will be part of the pre-processing step utilizing </w:t>
      </w:r>
      <w:r w:rsidR="00673824">
        <w:rPr>
          <w:rFonts w:eastAsia="Times New Roman"/>
          <w:lang w:bidi="bn-IN"/>
        </w:rPr>
        <w:t>Python libraries</w:t>
      </w:r>
      <w:r w:rsidR="00ED0A21">
        <w:rPr>
          <w:rFonts w:eastAsia="Times New Roman"/>
          <w:lang w:bidi="bn-IN"/>
        </w:rPr>
        <w:t xml:space="preserve">. The </w:t>
      </w:r>
      <w:proofErr w:type="spellStart"/>
      <w:r w:rsidR="00320B4C" w:rsidRPr="00320B4C">
        <w:rPr>
          <w:rFonts w:eastAsia="Times New Roman"/>
          <w:lang w:bidi="bn-IN"/>
        </w:rPr>
        <w:t>libROSA</w:t>
      </w:r>
      <w:proofErr w:type="spellEnd"/>
      <w:r w:rsidR="00ED0A21">
        <w:rPr>
          <w:rFonts w:eastAsia="Times New Roman"/>
          <w:lang w:bidi="bn-IN"/>
        </w:rPr>
        <w:t xml:space="preserve"> library </w:t>
      </w:r>
      <w:r w:rsidR="00B029D2">
        <w:rPr>
          <w:rFonts w:eastAsia="Times New Roman"/>
          <w:lang w:bidi="bn-IN"/>
        </w:rPr>
        <w:t>i</w:t>
      </w:r>
      <w:r w:rsidR="00ED0A21">
        <w:rPr>
          <w:rFonts w:eastAsia="Times New Roman"/>
          <w:lang w:bidi="bn-IN"/>
        </w:rPr>
        <w:t xml:space="preserve">s used in this work. </w:t>
      </w:r>
      <w:r w:rsidR="00D24067">
        <w:rPr>
          <w:rFonts w:eastAsia="Times New Roman"/>
          <w:lang w:bidi="bn-IN"/>
        </w:rPr>
        <w:t xml:space="preserve">The first </w:t>
      </w:r>
      <w:del w:id="2" w:author="Microsoft Office User" w:date="2020-02-11T17:18:00Z">
        <w:r w:rsidR="00F65E81" w:rsidDel="00303D2B">
          <w:rPr>
            <w:rFonts w:eastAsia="Times New Roman"/>
            <w:lang w:bidi="bn-IN"/>
          </w:rPr>
          <w:delText>t</w:delText>
        </w:r>
        <w:r w:rsidR="00AD39CF" w:rsidDel="00303D2B">
          <w:rPr>
            <w:rFonts w:eastAsia="Times New Roman"/>
            <w:lang w:bidi="bn-IN"/>
          </w:rPr>
          <w:delText>wenty-six</w:delText>
        </w:r>
      </w:del>
      <w:ins w:id="3" w:author="Microsoft Office User" w:date="2020-02-11T17:18:00Z">
        <w:r w:rsidR="00303D2B">
          <w:rPr>
            <w:rFonts w:eastAsia="Times New Roman"/>
            <w:lang w:bidi="bn-IN"/>
          </w:rPr>
          <w:t>26</w:t>
        </w:r>
      </w:ins>
      <w:r w:rsidR="00F65E81">
        <w:rPr>
          <w:rFonts w:eastAsia="Times New Roman"/>
          <w:lang w:bidi="bn-IN"/>
        </w:rPr>
        <w:t xml:space="preserve"> </w:t>
      </w:r>
      <w:r w:rsidR="000330DE">
        <w:t>Mel-frequency</w:t>
      </w:r>
      <w:r w:rsidR="000330DE" w:rsidRPr="00552A85">
        <w:t xml:space="preserve"> Cepstral Coefficients</w:t>
      </w:r>
      <w:r w:rsidR="000330DE">
        <w:rPr>
          <w:rFonts w:eastAsia="Times New Roman"/>
          <w:lang w:bidi="bn-IN"/>
        </w:rPr>
        <w:t xml:space="preserve"> (</w:t>
      </w:r>
      <w:r w:rsidR="00D24067">
        <w:rPr>
          <w:rFonts w:eastAsia="Times New Roman"/>
          <w:lang w:bidi="bn-IN"/>
        </w:rPr>
        <w:t>MFCCs</w:t>
      </w:r>
      <w:r w:rsidR="000330DE">
        <w:rPr>
          <w:rFonts w:eastAsia="Times New Roman"/>
          <w:lang w:bidi="bn-IN"/>
        </w:rPr>
        <w:t>)</w:t>
      </w:r>
      <w:r w:rsidR="00D24067">
        <w:rPr>
          <w:rFonts w:eastAsia="Times New Roman"/>
          <w:lang w:bidi="bn-IN"/>
        </w:rPr>
        <w:t xml:space="preserve"> </w:t>
      </w:r>
      <w:r w:rsidR="004E1317">
        <w:rPr>
          <w:rFonts w:eastAsia="Times New Roman"/>
          <w:lang w:bidi="bn-IN"/>
        </w:rPr>
        <w:t xml:space="preserve">and the zero-crossing rate (ZCR) </w:t>
      </w:r>
      <w:r w:rsidR="00D24067">
        <w:rPr>
          <w:rFonts w:eastAsia="Times New Roman"/>
          <w:lang w:bidi="bn-IN"/>
        </w:rPr>
        <w:t xml:space="preserve">are extracted and used </w:t>
      </w:r>
      <w:r w:rsidR="000929C2">
        <w:rPr>
          <w:rFonts w:eastAsia="Times New Roman"/>
          <w:lang w:bidi="bn-IN"/>
        </w:rPr>
        <w:t xml:space="preserve">as the acoustic features to train the </w:t>
      </w:r>
      <w:r w:rsidR="004648A9">
        <w:rPr>
          <w:rFonts w:eastAsia="Times New Roman"/>
          <w:lang w:bidi="bn-IN"/>
        </w:rPr>
        <w:t xml:space="preserve">machine learning </w:t>
      </w:r>
      <w:r w:rsidR="000929C2">
        <w:rPr>
          <w:rFonts w:eastAsia="Times New Roman"/>
          <w:lang w:bidi="bn-IN"/>
        </w:rPr>
        <w:t>model.</w:t>
      </w:r>
      <w:r w:rsidR="00F65E81">
        <w:rPr>
          <w:rFonts w:eastAsia="Times New Roman"/>
          <w:lang w:bidi="bn-IN"/>
        </w:rPr>
        <w:t xml:space="preserve"> </w:t>
      </w:r>
      <w:r w:rsidR="00D83AAD">
        <w:rPr>
          <w:rFonts w:eastAsia="Times New Roman"/>
          <w:lang w:bidi="bn-IN"/>
        </w:rPr>
        <w:t xml:space="preserve">The final SVM model </w:t>
      </w:r>
      <w:r w:rsidR="007E064A">
        <w:rPr>
          <w:rFonts w:eastAsia="Times New Roman"/>
          <w:lang w:bidi="bn-IN"/>
        </w:rPr>
        <w:t>provided</w:t>
      </w:r>
      <w:r w:rsidR="00D83AAD">
        <w:rPr>
          <w:rFonts w:eastAsia="Times New Roman"/>
          <w:lang w:bidi="bn-IN"/>
        </w:rPr>
        <w:t xml:space="preserve"> a test accuracy of </w:t>
      </w:r>
      <w:r w:rsidR="00611480">
        <w:rPr>
          <w:rFonts w:eastAsia="Times New Roman"/>
          <w:lang w:bidi="bn-IN"/>
        </w:rPr>
        <w:t>77</w:t>
      </w:r>
      <w:r w:rsidR="00D83AAD">
        <w:rPr>
          <w:rFonts w:eastAsia="Times New Roman"/>
          <w:lang w:bidi="bn-IN"/>
        </w:rPr>
        <w:t xml:space="preserve">%. </w:t>
      </w:r>
      <w:r w:rsidR="00555552">
        <w:rPr>
          <w:rFonts w:eastAsia="Times New Roman"/>
          <w:lang w:bidi="bn-IN"/>
        </w:rPr>
        <w:t xml:space="preserve">This model also performed well when </w:t>
      </w:r>
      <w:r w:rsidR="00A65327">
        <w:rPr>
          <w:rFonts w:eastAsia="Times New Roman"/>
          <w:lang w:bidi="bn-IN"/>
        </w:rPr>
        <w:t>significant</w:t>
      </w:r>
      <w:r w:rsidR="00555552">
        <w:rPr>
          <w:rFonts w:eastAsia="Times New Roman"/>
          <w:lang w:bidi="bn-IN"/>
        </w:rPr>
        <w:t xml:space="preserve"> background noise was introduced to the RAVDESS audio rec</w:t>
      </w:r>
      <w:r w:rsidR="003D69A6">
        <w:rPr>
          <w:rFonts w:eastAsia="Times New Roman"/>
          <w:lang w:bidi="bn-IN"/>
        </w:rPr>
        <w:t>o</w:t>
      </w:r>
      <w:r w:rsidR="00555552">
        <w:rPr>
          <w:rFonts w:eastAsia="Times New Roman"/>
          <w:lang w:bidi="bn-IN"/>
        </w:rPr>
        <w:t>rding</w:t>
      </w:r>
      <w:r w:rsidR="007E064A">
        <w:rPr>
          <w:rFonts w:eastAsia="Times New Roman"/>
          <w:lang w:bidi="bn-IN"/>
        </w:rPr>
        <w:t xml:space="preserve">s, </w:t>
      </w:r>
      <w:r w:rsidR="00F858B7">
        <w:rPr>
          <w:rFonts w:eastAsia="Times New Roman"/>
          <w:lang w:bidi="bn-IN"/>
        </w:rPr>
        <w:t xml:space="preserve">for which it </w:t>
      </w:r>
      <w:r w:rsidR="007E064A">
        <w:rPr>
          <w:rFonts w:eastAsia="Times New Roman"/>
          <w:lang w:bidi="bn-IN"/>
        </w:rPr>
        <w:t>yield</w:t>
      </w:r>
      <w:r w:rsidR="00F858B7">
        <w:rPr>
          <w:rFonts w:eastAsia="Times New Roman"/>
          <w:lang w:bidi="bn-IN"/>
        </w:rPr>
        <w:t>ed</w:t>
      </w:r>
      <w:r w:rsidR="007E064A">
        <w:rPr>
          <w:rFonts w:eastAsia="Times New Roman"/>
          <w:lang w:bidi="bn-IN"/>
        </w:rPr>
        <w:t xml:space="preserve"> a test accuracy of 6</w:t>
      </w:r>
      <w:r w:rsidR="0082442B">
        <w:rPr>
          <w:rFonts w:eastAsia="Times New Roman"/>
          <w:lang w:bidi="bn-IN"/>
        </w:rPr>
        <w:t>4</w:t>
      </w:r>
      <w:r w:rsidR="007E064A">
        <w:rPr>
          <w:rFonts w:eastAsia="Times New Roman"/>
          <w:lang w:bidi="bn-IN"/>
        </w:rPr>
        <w:t>%.</w:t>
      </w:r>
    </w:p>
    <w:p w14:paraId="072AF61B" w14:textId="23789037" w:rsidR="009303D9" w:rsidRPr="004D72B5" w:rsidRDefault="004D72B5" w:rsidP="00972203">
      <w:pPr>
        <w:pStyle w:val="Keywords"/>
      </w:pPr>
      <w:r w:rsidRPr="004D72B5">
        <w:t>Keywords—</w:t>
      </w:r>
      <w:r w:rsidR="00FF345F">
        <w:t>emotion recognition, speech,</w:t>
      </w:r>
      <w:r w:rsidR="00751F1B">
        <w:t xml:space="preserve"> </w:t>
      </w:r>
      <w:r w:rsidR="00354C2D">
        <w:t>autism spectrum disorder</w:t>
      </w:r>
      <w:r w:rsidR="004C408E">
        <w:t xml:space="preserve">, SVM, </w:t>
      </w:r>
      <w:r w:rsidR="00CF04C0">
        <w:t>MFCC</w:t>
      </w:r>
      <w:r w:rsidR="002D0377">
        <w:t>, ZCR.</w:t>
      </w:r>
    </w:p>
    <w:p w14:paraId="16302C6C" w14:textId="56E33BDE" w:rsidR="009303D9" w:rsidRPr="00D632BE" w:rsidRDefault="009303D9" w:rsidP="006B6B66">
      <w:pPr>
        <w:pStyle w:val="Heading1"/>
      </w:pPr>
      <w:r w:rsidRPr="00D632BE">
        <w:t>Introduction</w:t>
      </w:r>
    </w:p>
    <w:p w14:paraId="5124F111" w14:textId="42DFC900" w:rsidR="009303D9" w:rsidRDefault="00BC1A9F" w:rsidP="00E7596C">
      <w:pPr>
        <w:pStyle w:val="BodyText"/>
      </w:pPr>
      <w:r w:rsidRPr="00BC1A9F">
        <w:t xml:space="preserve">The field of speech processing has already been through decades of research. Some of the popular tasks include automatic speaker recognition (ASR) [1], language recognition [2], mental stress detection [3], </w:t>
      </w:r>
      <w:r w:rsidR="00F65E81">
        <w:rPr>
          <w:lang w:val="en-US"/>
        </w:rPr>
        <w:t>and others</w:t>
      </w:r>
      <w:r w:rsidRPr="00BC1A9F">
        <w:t>. Traditionally, the Hidden Markov Model</w:t>
      </w:r>
      <w:r w:rsidR="00F65E81">
        <w:rPr>
          <w:lang w:val="en-US"/>
        </w:rPr>
        <w:t xml:space="preserve"> (HMM)</w:t>
      </w:r>
      <w:r w:rsidRPr="00BC1A9F">
        <w:t xml:space="preserve"> has been extensively used in speech processing [4][5]. However, after the advent of machine learning, </w:t>
      </w:r>
      <w:r w:rsidR="0079703B">
        <w:rPr>
          <w:lang w:val="en-US"/>
        </w:rPr>
        <w:t>HMM</w:t>
      </w:r>
      <w:r w:rsidRPr="00BC1A9F">
        <w:t xml:space="preserve"> has been all but replaced. Machine learning models have been performing well in all speech detection tasks. </w:t>
      </w:r>
      <w:r w:rsidR="007A6FDF">
        <w:rPr>
          <w:lang w:val="en-US"/>
        </w:rPr>
        <w:t>The a</w:t>
      </w:r>
      <w:proofErr w:type="spellStart"/>
      <w:r w:rsidRPr="00BC1A9F">
        <w:t>uthor</w:t>
      </w:r>
      <w:proofErr w:type="spellEnd"/>
      <w:r w:rsidRPr="00BC1A9F">
        <w:t xml:space="preserve"> in [6] used </w:t>
      </w:r>
      <w:r w:rsidR="00F65E81">
        <w:rPr>
          <w:lang w:val="en-US"/>
        </w:rPr>
        <w:t xml:space="preserve">the </w:t>
      </w:r>
      <w:r w:rsidRPr="00BC1A9F">
        <w:t>Binary Tree</w:t>
      </w:r>
      <w:r w:rsidR="007A6FDF">
        <w:rPr>
          <w:lang w:val="en-US"/>
        </w:rPr>
        <w:t>-</w:t>
      </w:r>
      <w:r w:rsidRPr="00BC1A9F">
        <w:t xml:space="preserve">Structured </w:t>
      </w:r>
      <w:r w:rsidR="00FC249A">
        <w:rPr>
          <w:lang w:val="en-US"/>
        </w:rPr>
        <w:t xml:space="preserve">Support Vector Machine </w:t>
      </w:r>
      <w:r w:rsidR="001E5442">
        <w:rPr>
          <w:lang w:val="en-US"/>
        </w:rPr>
        <w:t>(</w:t>
      </w:r>
      <w:r w:rsidRPr="00BC1A9F">
        <w:t xml:space="preserve">BTSS) to classify voice and music in data. </w:t>
      </w:r>
      <w:r w:rsidR="00F65E81">
        <w:rPr>
          <w:lang w:val="en-US"/>
        </w:rPr>
        <w:t>In</w:t>
      </w:r>
      <w:r w:rsidR="00F65E81" w:rsidRPr="00BC1A9F">
        <w:t xml:space="preserve"> </w:t>
      </w:r>
      <w:r w:rsidRPr="00BC1A9F">
        <w:t>[7]</w:t>
      </w:r>
      <w:r w:rsidR="00F65E81">
        <w:rPr>
          <w:lang w:val="en-US"/>
        </w:rPr>
        <w:t>, the authors</w:t>
      </w:r>
      <w:r w:rsidR="00744FE1">
        <w:rPr>
          <w:lang w:val="en-US"/>
        </w:rPr>
        <w:t xml:space="preserve"> </w:t>
      </w:r>
      <w:r w:rsidRPr="00BC1A9F">
        <w:t xml:space="preserve">used the </w:t>
      </w:r>
      <w:r w:rsidR="00546756">
        <w:rPr>
          <w:lang w:val="en-US"/>
        </w:rPr>
        <w:t>Support Vector Machine (</w:t>
      </w:r>
      <w:r w:rsidRPr="00BC1A9F">
        <w:t>SVM</w:t>
      </w:r>
      <w:r w:rsidR="00546756">
        <w:rPr>
          <w:lang w:val="en-US"/>
        </w:rPr>
        <w:t>)</w:t>
      </w:r>
      <w:r w:rsidRPr="00BC1A9F">
        <w:t xml:space="preserve"> classifier along with two datasets – the General Sounds dataset (containing audio of applause, birds, cars, etc.)</w:t>
      </w:r>
      <w:r w:rsidR="003915B9">
        <w:rPr>
          <w:lang w:val="en-US"/>
        </w:rPr>
        <w:t>,</w:t>
      </w:r>
      <w:r w:rsidRPr="00BC1A9F">
        <w:t xml:space="preserve"> and Audio Scenes dataset (containing audio of park, bar, station, etc.). An audio file can be converted into a spectrogram, which then allows researchers to apply image processing techniques to analyze the data. An example is using Convolutional Neural Networks (CNN) to classify audio</w:t>
      </w:r>
      <w:r w:rsidR="007A6FDF">
        <w:rPr>
          <w:lang w:val="en-US"/>
        </w:rPr>
        <w:t>,</w:t>
      </w:r>
      <w:r w:rsidRPr="00BC1A9F">
        <w:t xml:space="preserve"> </w:t>
      </w:r>
      <w:r w:rsidR="003915B9">
        <w:rPr>
          <w:lang w:val="en-US"/>
        </w:rPr>
        <w:t xml:space="preserve">as presented in </w:t>
      </w:r>
      <w:r w:rsidRPr="00BC1A9F">
        <w:t xml:space="preserve">[8]. </w:t>
      </w:r>
      <w:r w:rsidR="003915B9">
        <w:rPr>
          <w:lang w:val="en-US"/>
        </w:rPr>
        <w:t>Authors in</w:t>
      </w:r>
      <w:r w:rsidR="003915B9" w:rsidRPr="00BC1A9F">
        <w:t xml:space="preserve"> </w:t>
      </w:r>
      <w:r w:rsidRPr="00BC1A9F">
        <w:t>[9]</w:t>
      </w:r>
      <w:r w:rsidR="009F2D7E">
        <w:rPr>
          <w:lang w:val="en-US"/>
        </w:rPr>
        <w:t xml:space="preserve"> </w:t>
      </w:r>
      <w:r w:rsidRPr="00BC1A9F">
        <w:t xml:space="preserve">stated that the </w:t>
      </w:r>
      <w:r w:rsidR="0079703B">
        <w:t>Mel-frequency</w:t>
      </w:r>
      <w:r w:rsidRPr="00BC1A9F">
        <w:t xml:space="preserve"> spectrogram showed better classification accuracy than the classical spectrogram.</w:t>
      </w:r>
    </w:p>
    <w:p w14:paraId="02F168C8" w14:textId="1E2EEC8E" w:rsidR="00BC1A9F" w:rsidRDefault="00BC1A9F" w:rsidP="00E7596C">
      <w:pPr>
        <w:pStyle w:val="BodyText"/>
      </w:pPr>
      <w:r w:rsidRPr="00BC1A9F">
        <w:t xml:space="preserve">Speech emotion recognition is a field of research that has been of </w:t>
      </w:r>
      <w:r w:rsidR="007A6FDF">
        <w:rPr>
          <w:lang w:val="en-US"/>
        </w:rPr>
        <w:t>enormous</w:t>
      </w:r>
      <w:r w:rsidR="007A6FDF" w:rsidRPr="00BC1A9F">
        <w:t xml:space="preserve"> </w:t>
      </w:r>
      <w:r w:rsidRPr="00BC1A9F">
        <w:t xml:space="preserve">interest to the research community. </w:t>
      </w:r>
      <w:r w:rsidRPr="00BC1A9F">
        <w:t>Emotion recognizers find their application in many areas - call centers assessing customer satisfaction, e-learning systems, assistive robotics, security agencies, military organizations</w:t>
      </w:r>
      <w:r w:rsidR="003915B9">
        <w:rPr>
          <w:lang w:val="en-US"/>
        </w:rPr>
        <w:t>,</w:t>
      </w:r>
      <w:r w:rsidRPr="00BC1A9F">
        <w:t xml:space="preserve"> and many more [10][11][12]. In this </w:t>
      </w:r>
      <w:r w:rsidR="006B09A4">
        <w:rPr>
          <w:lang w:val="en-US"/>
        </w:rPr>
        <w:t>study</w:t>
      </w:r>
      <w:r w:rsidRPr="00BC1A9F">
        <w:t>, the emotion recognition system is intended to aid children with Autism Spectrum Disorder (ASD). Once the model is ready, it can be used to train these children so that they get better at identifying human emotions in face-to-face conversations.</w:t>
      </w:r>
    </w:p>
    <w:p w14:paraId="45043ABB" w14:textId="057011DA" w:rsidR="00BC1A9F" w:rsidRPr="005B520E" w:rsidRDefault="000150D9" w:rsidP="00E7596C">
      <w:pPr>
        <w:pStyle w:val="BodyText"/>
      </w:pPr>
      <w:r>
        <w:rPr>
          <w:lang w:val="en-US"/>
        </w:rPr>
        <w:t>Th</w:t>
      </w:r>
      <w:r w:rsidR="007504F8">
        <w:rPr>
          <w:lang w:val="en-US"/>
        </w:rPr>
        <w:t>is</w:t>
      </w:r>
      <w:r>
        <w:rPr>
          <w:lang w:val="en-US"/>
        </w:rPr>
        <w:t xml:space="preserve"> research work involves </w:t>
      </w:r>
      <w:r w:rsidR="00E53301">
        <w:rPr>
          <w:lang w:val="en-US"/>
        </w:rPr>
        <w:t>developing</w:t>
      </w:r>
      <w:r>
        <w:rPr>
          <w:lang w:val="en-US"/>
        </w:rPr>
        <w:t xml:space="preserve"> a speech emotion recognition </w:t>
      </w:r>
      <w:r w:rsidR="00E53301">
        <w:rPr>
          <w:lang w:val="en-US"/>
        </w:rPr>
        <w:t>model</w:t>
      </w:r>
      <w:r>
        <w:rPr>
          <w:lang w:val="en-US"/>
        </w:rPr>
        <w:t xml:space="preserve"> using the SVM learning algorithm</w:t>
      </w:r>
      <w:r w:rsidR="007504F8">
        <w:rPr>
          <w:lang w:val="en-US"/>
        </w:rPr>
        <w:t xml:space="preserve"> to assist children with ASD in identifying various </w:t>
      </w:r>
      <w:r w:rsidR="002C49A6">
        <w:rPr>
          <w:lang w:val="en-US"/>
        </w:rPr>
        <w:t>emotions. The</w:t>
      </w:r>
      <w:r w:rsidR="00CC0B2E">
        <w:rPr>
          <w:lang w:val="en-US"/>
        </w:rPr>
        <w:t xml:space="preserve"> </w:t>
      </w:r>
      <w:r w:rsidR="00F746C9" w:rsidRPr="005D0F23">
        <w:rPr>
          <w:lang w:val="en-US"/>
        </w:rPr>
        <w:t>Ryerson Audio-Visual Database of Emotional Speech and Song</w:t>
      </w:r>
      <w:r w:rsidR="00F746C9">
        <w:rPr>
          <w:lang w:val="en-US"/>
        </w:rPr>
        <w:t xml:space="preserve"> (</w:t>
      </w:r>
      <w:r w:rsidR="00CC0B2E">
        <w:rPr>
          <w:lang w:val="en-US"/>
        </w:rPr>
        <w:t>RAVDESS</w:t>
      </w:r>
      <w:r w:rsidR="00F746C9">
        <w:rPr>
          <w:lang w:val="en-US"/>
        </w:rPr>
        <w:t>)</w:t>
      </w:r>
      <w:r w:rsidR="00F7492D">
        <w:rPr>
          <w:lang w:val="en-US"/>
        </w:rPr>
        <w:t xml:space="preserve"> speech emotion corpus </w:t>
      </w:r>
      <w:r w:rsidR="00CC0B2E">
        <w:rPr>
          <w:lang w:val="en-US"/>
        </w:rPr>
        <w:t xml:space="preserve">was used </w:t>
      </w:r>
      <w:r w:rsidR="00F7492D">
        <w:rPr>
          <w:lang w:val="en-US"/>
        </w:rPr>
        <w:t>to train and test the speech emotion recognition model</w:t>
      </w:r>
      <w:r w:rsidR="00CC0B2E">
        <w:rPr>
          <w:lang w:val="en-US"/>
        </w:rPr>
        <w:t>.</w:t>
      </w:r>
      <w:r w:rsidR="00F7492D">
        <w:rPr>
          <w:lang w:val="en-US"/>
        </w:rPr>
        <w:t xml:space="preserve"> </w:t>
      </w:r>
      <w:r w:rsidR="00C72EC3">
        <w:rPr>
          <w:lang w:val="en-US"/>
        </w:rPr>
        <w:t>It involves 1</w:t>
      </w:r>
      <w:r w:rsidR="000C4130">
        <w:rPr>
          <w:lang w:val="en-US"/>
        </w:rPr>
        <w:t>,</w:t>
      </w:r>
      <w:r w:rsidR="00C72EC3">
        <w:rPr>
          <w:lang w:val="en-US"/>
        </w:rPr>
        <w:t>440 speech recordings of 24 actors</w:t>
      </w:r>
      <w:r w:rsidR="006B6239">
        <w:rPr>
          <w:lang w:val="en-US"/>
        </w:rPr>
        <w:t xml:space="preserve"> </w:t>
      </w:r>
      <w:r w:rsidR="00C72EC3">
        <w:rPr>
          <w:lang w:val="en-US"/>
        </w:rPr>
        <w:t>in 8 different emotion</w:t>
      </w:r>
      <w:r w:rsidR="007A6FDF">
        <w:rPr>
          <w:lang w:val="en-US"/>
        </w:rPr>
        <w:t>al</w:t>
      </w:r>
      <w:r w:rsidR="00C72EC3">
        <w:rPr>
          <w:lang w:val="en-US"/>
        </w:rPr>
        <w:t xml:space="preserve"> states. </w:t>
      </w:r>
      <w:r w:rsidR="006D1E4D">
        <w:rPr>
          <w:lang w:val="en-US"/>
        </w:rPr>
        <w:t xml:space="preserve">The final SVM model was able to predict emotions with a classification accuracy of </w:t>
      </w:r>
      <w:r w:rsidR="00101C70">
        <w:rPr>
          <w:lang w:val="en-US"/>
        </w:rPr>
        <w:t>77</w:t>
      </w:r>
      <w:r w:rsidR="006D1E4D">
        <w:rPr>
          <w:lang w:val="en-US"/>
        </w:rPr>
        <w:t>%</w:t>
      </w:r>
      <w:r w:rsidR="005826D2">
        <w:rPr>
          <w:lang w:val="en-US"/>
        </w:rPr>
        <w:t xml:space="preserve"> </w:t>
      </w:r>
      <w:r w:rsidR="006D1E4D">
        <w:rPr>
          <w:lang w:val="en-US"/>
        </w:rPr>
        <w:t xml:space="preserve">using only a handful of acoustic features. </w:t>
      </w:r>
      <w:r w:rsidR="0013124C">
        <w:rPr>
          <w:lang w:val="en-US"/>
        </w:rPr>
        <w:t xml:space="preserve">The SVM model was later tested on the same speech recordings but with some added background noise. </w:t>
      </w:r>
      <w:r w:rsidR="00464D38">
        <w:rPr>
          <w:lang w:val="en-US"/>
        </w:rPr>
        <w:t>This was done to simulate real-world social interactions. The model showed satisfactory performance, considering the amount of noise introduced to the data</w:t>
      </w:r>
      <w:r w:rsidR="00681833">
        <w:rPr>
          <w:lang w:val="en-US"/>
        </w:rPr>
        <w:t>. The accuracy dropped to 6</w:t>
      </w:r>
      <w:r w:rsidR="00906952">
        <w:rPr>
          <w:lang w:val="en-US"/>
        </w:rPr>
        <w:t>4</w:t>
      </w:r>
      <w:r w:rsidR="00681833">
        <w:rPr>
          <w:lang w:val="en-US"/>
        </w:rPr>
        <w:t>% with the noisy data. In future work</w:t>
      </w:r>
      <w:r w:rsidR="007B32D4">
        <w:rPr>
          <w:lang w:val="en-US"/>
        </w:rPr>
        <w:t>,</w:t>
      </w:r>
      <w:r w:rsidR="00681833">
        <w:rPr>
          <w:lang w:val="en-US"/>
        </w:rPr>
        <w:t xml:space="preserve"> the model </w:t>
      </w:r>
      <w:r w:rsidR="00470615">
        <w:rPr>
          <w:lang w:val="en-US"/>
        </w:rPr>
        <w:t>will be expanded</w:t>
      </w:r>
      <w:r w:rsidR="00681833">
        <w:rPr>
          <w:lang w:val="en-US"/>
        </w:rPr>
        <w:t xml:space="preserve"> </w:t>
      </w:r>
      <w:r w:rsidR="00470615">
        <w:rPr>
          <w:lang w:val="en-US"/>
        </w:rPr>
        <w:t xml:space="preserve">to include more speech corpora. </w:t>
      </w:r>
    </w:p>
    <w:p w14:paraId="05611EFD" w14:textId="648A5A8B" w:rsidR="009303D9" w:rsidRDefault="00BC1A9F" w:rsidP="00BC1A9F">
      <w:pPr>
        <w:pStyle w:val="Heading1"/>
      </w:pPr>
      <w:r>
        <w:t>Background</w:t>
      </w:r>
    </w:p>
    <w:p w14:paraId="22BC66A2" w14:textId="317A3688" w:rsidR="007E5EF4" w:rsidRPr="00CF28DA" w:rsidRDefault="004F0FA4" w:rsidP="006B5F5C">
      <w:pPr>
        <w:pStyle w:val="BodyText"/>
        <w:rPr>
          <w:lang w:val="en-US"/>
        </w:rPr>
      </w:pPr>
      <w:r>
        <w:rPr>
          <w:rFonts w:eastAsia="Times New Roman"/>
          <w:lang w:val="en-US" w:bidi="bn-IN"/>
        </w:rPr>
        <w:t>The human species</w:t>
      </w:r>
      <w:r w:rsidR="00BC1A9F" w:rsidRPr="009D2FE5">
        <w:rPr>
          <w:rFonts w:eastAsia="Times New Roman"/>
          <w:lang w:bidi="bn-IN"/>
        </w:rPr>
        <w:t xml:space="preserve"> thrive as a community, and for that reason</w:t>
      </w:r>
      <w:r w:rsidR="007A6FDF">
        <w:rPr>
          <w:rFonts w:eastAsia="Times New Roman"/>
          <w:lang w:val="en-US" w:bidi="bn-IN"/>
        </w:rPr>
        <w:t>,</w:t>
      </w:r>
      <w:r w:rsidR="00BC1A9F" w:rsidRPr="009D2FE5">
        <w:rPr>
          <w:rFonts w:eastAsia="Times New Roman"/>
          <w:lang w:bidi="bn-IN"/>
        </w:rPr>
        <w:t xml:space="preserve"> communication is of utmost importance. Through social interactions</w:t>
      </w:r>
      <w:r w:rsidR="007A6FDF">
        <w:rPr>
          <w:rFonts w:eastAsia="Times New Roman"/>
          <w:lang w:val="en-US" w:bidi="bn-IN"/>
        </w:rPr>
        <w:t>,</w:t>
      </w:r>
      <w:r w:rsidR="00BC1A9F" w:rsidRPr="009D2FE5">
        <w:rPr>
          <w:rFonts w:eastAsia="Times New Roman"/>
          <w:lang w:bidi="bn-IN"/>
        </w:rPr>
        <w:t xml:space="preserve"> we exchange information and convey our thoughts and feelings to others. </w:t>
      </w:r>
      <w:r w:rsidR="00BC1A9F" w:rsidRPr="009D2FE5">
        <w:t xml:space="preserve">The detection of emotional </w:t>
      </w:r>
      <w:r w:rsidR="00BC1A9F" w:rsidRPr="009D2FE5">
        <w:rPr>
          <w:i/>
          <w:iCs/>
        </w:rPr>
        <w:t>valence</w:t>
      </w:r>
      <w:r w:rsidR="00BC1A9F" w:rsidRPr="009D2FE5">
        <w:t>—the intrinsic attractiveness/’goodness’ (positive valence) or averseness/’badness’ (negative valence) of a person, object, or situation provides crucial information for decision making</w:t>
      </w:r>
      <w:r w:rsidR="00CF28DA">
        <w:rPr>
          <w:lang w:val="en-US"/>
        </w:rPr>
        <w:t xml:space="preserve"> </w:t>
      </w:r>
      <w:r w:rsidR="00BC1A9F" w:rsidRPr="009D2FE5">
        <w:t>[1</w:t>
      </w:r>
      <w:r w:rsidR="00BC1A9F">
        <w:t>3</w:t>
      </w:r>
      <w:r w:rsidR="00BC1A9F" w:rsidRPr="009D2FE5">
        <w:t>]. Emotions with the same valence (e.g.</w:t>
      </w:r>
      <w:r w:rsidR="007A6FDF">
        <w:rPr>
          <w:lang w:val="en-US"/>
        </w:rPr>
        <w:t>,</w:t>
      </w:r>
      <w:r w:rsidR="00BC1A9F" w:rsidRPr="009D2FE5">
        <w:t xml:space="preserve"> anger and fear) produce a similar influence on judgments and choices</w:t>
      </w:r>
      <w:r w:rsidR="00B43DAC">
        <w:rPr>
          <w:lang w:val="en-US"/>
        </w:rPr>
        <w:t xml:space="preserve"> </w:t>
      </w:r>
      <w:r w:rsidR="004C1EE1" w:rsidRPr="009D2FE5">
        <w:t>[</w:t>
      </w:r>
      <w:r w:rsidR="004C1EE1">
        <w:t>14</w:t>
      </w:r>
      <w:r w:rsidR="004C1EE1" w:rsidRPr="009D2FE5">
        <w:t>]</w:t>
      </w:r>
      <w:r w:rsidR="00F16518">
        <w:rPr>
          <w:lang w:val="en-US"/>
        </w:rPr>
        <w:t>.</w:t>
      </w:r>
      <w:r w:rsidR="00CF28DA">
        <w:rPr>
          <w:lang w:val="en-US"/>
        </w:rPr>
        <w:t xml:space="preserve"> The </w:t>
      </w:r>
      <w:r w:rsidR="00CF28DA">
        <w:rPr>
          <w:i/>
          <w:iCs/>
          <w:lang w:val="en-US"/>
        </w:rPr>
        <w:t>arousal</w:t>
      </w:r>
      <w:r w:rsidR="003E259C">
        <w:rPr>
          <w:lang w:val="en-US"/>
        </w:rPr>
        <w:t>,</w:t>
      </w:r>
      <w:r w:rsidR="00CF28DA">
        <w:rPr>
          <w:lang w:val="en-US"/>
        </w:rPr>
        <w:t xml:space="preserve"> </w:t>
      </w:r>
      <w:r w:rsidR="00A6386C">
        <w:rPr>
          <w:lang w:val="en-US"/>
        </w:rPr>
        <w:t>on the other hand</w:t>
      </w:r>
      <w:r w:rsidR="003E259C">
        <w:rPr>
          <w:lang w:val="en-US"/>
        </w:rPr>
        <w:t>,</w:t>
      </w:r>
      <w:r w:rsidR="00A6386C">
        <w:rPr>
          <w:lang w:val="en-US"/>
        </w:rPr>
        <w:t xml:space="preserve"> </w:t>
      </w:r>
      <w:r w:rsidR="00CF28DA">
        <w:rPr>
          <w:lang w:val="en-US"/>
        </w:rPr>
        <w:t xml:space="preserve">is simply the intensity of each </w:t>
      </w:r>
      <w:r w:rsidR="00A425F4">
        <w:rPr>
          <w:lang w:val="en-US"/>
        </w:rPr>
        <w:t>affective state</w:t>
      </w:r>
      <w:r w:rsidR="00CF28DA">
        <w:rPr>
          <w:lang w:val="en-US"/>
        </w:rPr>
        <w:t>.</w:t>
      </w:r>
    </w:p>
    <w:p w14:paraId="44D6E12A" w14:textId="25F1E2E8" w:rsidR="00BC1A9F" w:rsidRDefault="00BC1A9F" w:rsidP="00BC1A9F">
      <w:pPr>
        <w:pStyle w:val="BodyText"/>
        <w:rPr>
          <w:rFonts w:eastAsia="Times New Roman"/>
          <w:lang w:bidi="bn-IN"/>
        </w:rPr>
      </w:pPr>
      <w:r w:rsidRPr="009D2FE5">
        <w:rPr>
          <w:rFonts w:eastAsia="Times New Roman"/>
          <w:lang w:bidi="bn-IN"/>
        </w:rPr>
        <w:t xml:space="preserve">Human interactions are of two types – verbal and non-verbal. Non-verbal communication can be further broken down into facial expressions and body language. </w:t>
      </w:r>
      <w:r w:rsidR="00F5589E">
        <w:rPr>
          <w:lang w:val="en-US"/>
        </w:rPr>
        <w:t>Reference</w:t>
      </w:r>
      <w:r>
        <w:t xml:space="preserve"> </w:t>
      </w:r>
      <w:r w:rsidRPr="009D2FE5">
        <w:fldChar w:fldCharType="begin"/>
      </w:r>
      <w:r w:rsidRPr="009D2FE5">
        <w:instrText xml:space="preserve"> ADDIN ZOTERO_ITEM CSL_CITATION {"citationID":"p1LsuJY9","properties":{"formattedCitation":"[3]","plainCitation":"[3]","noteIndex":0},"citationItems":[{"id":54,"uris":["http://zotero.org/users/5764276/items/8X4L67MR"],"uri":["http://zotero.org/users/5764276/items/8X4L67MR"],"itemData":{"id":54,"type":"article-journal","title":"Constants across cultures in the face and emotion.","container-title":"Journal of Personality and Social Psychology","page":"124-129","volume":"17","issue":"2","source":"Crossref","DOI":"10.1037/h0030377","ISSN":"1939-1315, 0022-3514","language":"en","author":[{"family":"Ekman","given":"Paul"},{"family":"Friesen","given":"Wallace V."}],"issued":{"date-parts":[["1971"]]}}}],"schema":"https://github.com/citation-style-language/schema/raw/master/csl-citation.json"} </w:instrText>
      </w:r>
      <w:r w:rsidRPr="009D2FE5">
        <w:fldChar w:fldCharType="separate"/>
      </w:r>
      <w:r w:rsidRPr="009D2FE5">
        <w:rPr>
          <w:noProof/>
        </w:rPr>
        <w:t>[</w:t>
      </w:r>
      <w:r>
        <w:rPr>
          <w:noProof/>
        </w:rPr>
        <w:t>15</w:t>
      </w:r>
      <w:r w:rsidRPr="009D2FE5">
        <w:rPr>
          <w:noProof/>
        </w:rPr>
        <w:t>]</w:t>
      </w:r>
      <w:r w:rsidRPr="009D2FE5">
        <w:fldChar w:fldCharType="end"/>
      </w:r>
      <w:r w:rsidRPr="009D2FE5">
        <w:t xml:space="preserve"> listed six universally recognized facial expressions - happiness, sadness, surprise, anger, fear</w:t>
      </w:r>
      <w:r w:rsidR="007A6FDF">
        <w:rPr>
          <w:lang w:val="en-US"/>
        </w:rPr>
        <w:t>,</w:t>
      </w:r>
      <w:r w:rsidRPr="009D2FE5">
        <w:t xml:space="preserve"> and disgust.</w:t>
      </w:r>
      <w:r w:rsidR="0052167B">
        <w:rPr>
          <w:lang w:val="en-US"/>
        </w:rPr>
        <w:t xml:space="preserve"> </w:t>
      </w:r>
      <w:r w:rsidR="007A6FDF">
        <w:rPr>
          <w:lang w:val="en-US"/>
        </w:rPr>
        <w:t>The work in</w:t>
      </w:r>
      <w:r w:rsidR="007A6FDF">
        <w:rPr>
          <w:rFonts w:eastAsia="Times New Roman"/>
          <w:lang w:bidi="bn-IN"/>
        </w:rPr>
        <w:t xml:space="preserve"> </w:t>
      </w:r>
      <w:r>
        <w:rPr>
          <w:rFonts w:eastAsia="Times New Roman"/>
          <w:lang w:bidi="bn-IN"/>
        </w:rPr>
        <w:t>[16]</w:t>
      </w:r>
      <w:r w:rsidRPr="009D2FE5">
        <w:rPr>
          <w:rFonts w:eastAsia="Times New Roman"/>
          <w:lang w:bidi="bn-IN"/>
        </w:rPr>
        <w:t xml:space="preserve"> </w:t>
      </w:r>
      <w:r w:rsidR="00084F69">
        <w:rPr>
          <w:rFonts w:eastAsia="Times New Roman"/>
          <w:lang w:val="en-US" w:bidi="bn-IN"/>
        </w:rPr>
        <w:t>defined</w:t>
      </w:r>
      <w:r w:rsidRPr="009D2FE5">
        <w:rPr>
          <w:rFonts w:eastAsia="Times New Roman"/>
          <w:lang w:bidi="bn-IN"/>
        </w:rPr>
        <w:t xml:space="preserve"> the 7-38-55 rule of personal communication (also known as the 7% rule). </w:t>
      </w:r>
      <w:r>
        <w:rPr>
          <w:rFonts w:eastAsia="Times New Roman"/>
          <w:lang w:bidi="bn-IN"/>
        </w:rPr>
        <w:t xml:space="preserve">This </w:t>
      </w:r>
      <w:r w:rsidRPr="009D2FE5">
        <w:rPr>
          <w:rFonts w:eastAsia="Times New Roman"/>
          <w:lang w:bidi="bn-IN"/>
        </w:rPr>
        <w:t xml:space="preserve">rule states words account for 7% of communication, while </w:t>
      </w:r>
      <w:r w:rsidR="007A6FDF">
        <w:rPr>
          <w:rFonts w:eastAsia="Times New Roman"/>
          <w:lang w:val="en-US" w:bidi="bn-IN"/>
        </w:rPr>
        <w:t xml:space="preserve">the </w:t>
      </w:r>
      <w:r w:rsidRPr="009D2FE5">
        <w:rPr>
          <w:rFonts w:eastAsia="Times New Roman"/>
          <w:lang w:bidi="bn-IN"/>
        </w:rPr>
        <w:t xml:space="preserve">majority of the information is </w:t>
      </w:r>
      <w:r w:rsidR="007A6FDF">
        <w:rPr>
          <w:rFonts w:eastAsia="Times New Roman"/>
          <w:lang w:val="en-US" w:bidi="bn-IN"/>
        </w:rPr>
        <w:t xml:space="preserve">the </w:t>
      </w:r>
      <w:r w:rsidRPr="009D2FE5">
        <w:rPr>
          <w:rFonts w:eastAsia="Times New Roman"/>
          <w:lang w:bidi="bn-IN"/>
        </w:rPr>
        <w:t>vocal tone (55%) and body language (38%).</w:t>
      </w:r>
    </w:p>
    <w:p w14:paraId="7F7F4E53" w14:textId="4B9AB1D3" w:rsidR="00BC1A9F" w:rsidRDefault="00BC1A9F" w:rsidP="007E5EF4">
      <w:pPr>
        <w:pStyle w:val="BodyText"/>
      </w:pPr>
      <w:r w:rsidRPr="009D2FE5">
        <w:rPr>
          <w:rFonts w:eastAsia="Times New Roman"/>
          <w:lang w:bidi="bn-IN"/>
        </w:rPr>
        <w:lastRenderedPageBreak/>
        <w:t>The ability to detect emotions in social interaction is often second nature</w:t>
      </w:r>
      <w:r w:rsidR="003915B9">
        <w:rPr>
          <w:rFonts w:eastAsia="Times New Roman"/>
          <w:lang w:val="en-US" w:bidi="bn-IN"/>
        </w:rPr>
        <w:t>;</w:t>
      </w:r>
      <w:r w:rsidRPr="009D2FE5">
        <w:rPr>
          <w:rFonts w:eastAsia="Times New Roman"/>
          <w:lang w:bidi="bn-IN"/>
        </w:rPr>
        <w:t xml:space="preserve"> however, children with </w:t>
      </w:r>
      <w:r w:rsidR="003915B9">
        <w:rPr>
          <w:rFonts w:eastAsia="Times New Roman"/>
          <w:lang w:val="en-US" w:bidi="bn-IN"/>
        </w:rPr>
        <w:t>ASD</w:t>
      </w:r>
      <w:r w:rsidRPr="009D2FE5">
        <w:rPr>
          <w:rFonts w:eastAsia="Times New Roman"/>
          <w:lang w:bidi="bn-IN"/>
        </w:rPr>
        <w:t xml:space="preserve"> struggle to pick up on these emotional cues.</w:t>
      </w:r>
      <w:r>
        <w:t xml:space="preserve"> </w:t>
      </w:r>
      <w:r w:rsidRPr="009D2FE5">
        <w:t>According to the National Institute of Mental Health, “</w:t>
      </w:r>
      <w:r w:rsidRPr="009D2FE5">
        <w:rPr>
          <w:i/>
          <w:iCs/>
        </w:rPr>
        <w:t>Autism Spectrum Disorder (ASD) is a development disorder that affects communication and behavior</w:t>
      </w:r>
      <w:r w:rsidRPr="009D2FE5">
        <w:t>”</w:t>
      </w:r>
      <w:r w:rsidR="001E5442">
        <w:rPr>
          <w:lang w:val="en-US"/>
        </w:rPr>
        <w:t xml:space="preserve"> </w:t>
      </w:r>
      <w:r w:rsidR="00453B22">
        <w:rPr>
          <w:lang w:val="en-US"/>
        </w:rPr>
        <w:t>[17].</w:t>
      </w:r>
      <w:r w:rsidRPr="009D2FE5">
        <w:t xml:space="preserve"> ASD is a developmental disorder </w:t>
      </w:r>
      <w:r w:rsidR="003915B9">
        <w:rPr>
          <w:lang w:val="en-US"/>
        </w:rPr>
        <w:t>that</w:t>
      </w:r>
      <w:r w:rsidR="003915B9" w:rsidRPr="009D2FE5">
        <w:t xml:space="preserve"> </w:t>
      </w:r>
      <w:r w:rsidRPr="009D2FE5">
        <w:t xml:space="preserve">is usually detected at an early age, within the first couple of years after birth. Children with ASD can have a range of learning, communicating, and problem-solving </w:t>
      </w:r>
      <w:r>
        <w:t>challenges</w:t>
      </w:r>
      <w:r w:rsidRPr="009D2FE5">
        <w:t xml:space="preserve">. </w:t>
      </w:r>
      <w:r w:rsidR="003915B9">
        <w:rPr>
          <w:lang w:val="en-US"/>
        </w:rPr>
        <w:t>Until</w:t>
      </w:r>
      <w:r w:rsidR="003915B9" w:rsidRPr="009D2FE5">
        <w:t xml:space="preserve"> </w:t>
      </w:r>
      <w:r w:rsidRPr="009D2FE5">
        <w:t>now</w:t>
      </w:r>
      <w:r w:rsidR="007A6FDF">
        <w:rPr>
          <w:lang w:val="en-US"/>
        </w:rPr>
        <w:t>,</w:t>
      </w:r>
      <w:r w:rsidRPr="009D2FE5">
        <w:t xml:space="preserve"> there is no medical test that can be used to diagnose ASD. Doctors rely on a child’s development and behavior to make a proper diagnosis. The reason why people with ASD have a hard time recognizing emotions in speech is still unclear [</w:t>
      </w:r>
      <w:r>
        <w:t>1</w:t>
      </w:r>
      <w:r w:rsidR="008F575F">
        <w:rPr>
          <w:lang w:val="en-US"/>
        </w:rPr>
        <w:t>8</w:t>
      </w:r>
      <w:r w:rsidRPr="009D2FE5">
        <w:t>].</w:t>
      </w:r>
      <w:r>
        <w:t xml:space="preserve"> Fig. 1 shows some of the challenges faced by children with Autism Spectrum Disorder.</w:t>
      </w:r>
    </w:p>
    <w:p w14:paraId="420AA895" w14:textId="31CE1B69" w:rsidR="006D60BC" w:rsidRDefault="00BC1A9F" w:rsidP="00F65ADA">
      <w:pPr>
        <w:pStyle w:val="BodyText"/>
        <w:rPr>
          <w:lang w:val="en-US"/>
        </w:rPr>
      </w:pPr>
      <w:bookmarkStart w:id="4" w:name="_Hlk26664429"/>
      <w:r w:rsidRPr="00BC1A9F">
        <w:t xml:space="preserve">In this </w:t>
      </w:r>
      <w:r w:rsidR="006B09A4">
        <w:rPr>
          <w:lang w:val="en-US"/>
        </w:rPr>
        <w:t>research work</w:t>
      </w:r>
      <w:r w:rsidRPr="00BC1A9F">
        <w:t xml:space="preserve">, a </w:t>
      </w:r>
      <w:r w:rsidR="00120D49">
        <w:rPr>
          <w:lang w:val="en-US"/>
        </w:rPr>
        <w:t>speech</w:t>
      </w:r>
      <w:r w:rsidRPr="00BC1A9F">
        <w:t xml:space="preserve"> emotion recognition solution </w:t>
      </w:r>
      <w:r w:rsidR="00F65E81">
        <w:rPr>
          <w:lang w:val="en-US"/>
        </w:rPr>
        <w:t>is</w:t>
      </w:r>
      <w:r w:rsidRPr="00BC1A9F">
        <w:t xml:space="preserve"> proposed</w:t>
      </w:r>
      <w:r w:rsidR="00F65E81">
        <w:rPr>
          <w:lang w:val="en-US"/>
        </w:rPr>
        <w:t>,</w:t>
      </w:r>
      <w:r w:rsidRPr="00BC1A9F">
        <w:t xml:space="preserve"> which would help children with ASD identify emotion in social interactions. It might serve as a tool to train children with special needs so that they can learn to </w:t>
      </w:r>
      <w:r w:rsidR="007A6FDF">
        <w:rPr>
          <w:lang w:val="en-US"/>
        </w:rPr>
        <w:t>recognize</w:t>
      </w:r>
      <w:r w:rsidR="007A6FDF" w:rsidRPr="00BC1A9F">
        <w:t xml:space="preserve"> </w:t>
      </w:r>
      <w:r w:rsidRPr="00BC1A9F">
        <w:t xml:space="preserve">emotions when communicating </w:t>
      </w:r>
      <w:bookmarkEnd w:id="4"/>
      <w:r w:rsidRPr="00BC1A9F">
        <w:t>with their family</w:t>
      </w:r>
      <w:r w:rsidR="00436E4A">
        <w:rPr>
          <w:lang w:val="en-US"/>
        </w:rPr>
        <w:t xml:space="preserve">, </w:t>
      </w:r>
      <w:r w:rsidRPr="00BC1A9F">
        <w:t>friends</w:t>
      </w:r>
      <w:r w:rsidR="00436E4A">
        <w:rPr>
          <w:lang w:val="en-US"/>
        </w:rPr>
        <w:t>, teachers, and caregivers.</w:t>
      </w:r>
    </w:p>
    <w:p w14:paraId="48B8E0F0" w14:textId="1DEA7B77" w:rsidR="009B4F3B" w:rsidRDefault="009B4F3B" w:rsidP="009B4F3B">
      <w:pPr>
        <w:pStyle w:val="BodyText"/>
        <w:rPr>
          <w:lang w:val="en-US"/>
        </w:rPr>
      </w:pPr>
      <w:r>
        <w:rPr>
          <w:lang w:val="en-US"/>
        </w:rPr>
        <w:t xml:space="preserve">Most </w:t>
      </w:r>
      <w:r w:rsidRPr="00552A85">
        <w:t>of the utterances</w:t>
      </w:r>
      <w:r w:rsidR="00F65E81">
        <w:rPr>
          <w:lang w:val="en-US"/>
        </w:rPr>
        <w:t xml:space="preserve">, </w:t>
      </w:r>
      <w:r w:rsidRPr="00552A85">
        <w:t>speech recordings in audio databases contain very low noise since they are usually recorded in a soundproof studio environment. Therefore, it is not necessary to apply noise removal to these data in the model</w:t>
      </w:r>
      <w:r w:rsidR="007A6FDF">
        <w:rPr>
          <w:lang w:val="en-US"/>
        </w:rPr>
        <w:t xml:space="preserve"> </w:t>
      </w:r>
      <w:r w:rsidRPr="00552A85">
        <w:t>training phase. However, some researchers only work with the speech part of the recording and remove the non-speech part [</w:t>
      </w:r>
      <w:r w:rsidR="004D2EE7">
        <w:rPr>
          <w:lang w:val="en-US"/>
        </w:rPr>
        <w:t>20</w:t>
      </w:r>
      <w:r w:rsidRPr="00552A85">
        <w:t xml:space="preserve">]. When implementing this </w:t>
      </w:r>
      <w:r w:rsidR="00336F28">
        <w:rPr>
          <w:lang w:val="en-US"/>
        </w:rPr>
        <w:t xml:space="preserve">work’s </w:t>
      </w:r>
      <w:r w:rsidRPr="00552A85">
        <w:t xml:space="preserve">model in </w:t>
      </w:r>
      <w:r w:rsidR="00922332">
        <w:rPr>
          <w:lang w:val="en-US"/>
        </w:rPr>
        <w:t xml:space="preserve">a </w:t>
      </w:r>
      <w:r w:rsidRPr="00552A85">
        <w:t>real-</w:t>
      </w:r>
      <w:r w:rsidR="00922332">
        <w:rPr>
          <w:lang w:val="en-US"/>
        </w:rPr>
        <w:t>world scenario</w:t>
      </w:r>
      <w:r w:rsidRPr="00552A85">
        <w:t>, the record will likely contain some Gaussian noise that could be removed for better data processing. Framing is essential for</w:t>
      </w:r>
      <w:r>
        <w:t xml:space="preserve"> </w:t>
      </w:r>
      <w:r w:rsidRPr="00552A85">
        <w:t xml:space="preserve">any audio processing. Any analysis done on audio frames is known as short-term analysis. A speech signal is a non-stationary signal - it is </w:t>
      </w:r>
      <w:r w:rsidR="007A6FDF">
        <w:rPr>
          <w:lang w:val="en-US"/>
        </w:rPr>
        <w:t>continually</w:t>
      </w:r>
      <w:r w:rsidR="007A6FDF" w:rsidRPr="00552A85">
        <w:t xml:space="preserve"> </w:t>
      </w:r>
      <w:r w:rsidRPr="00552A85">
        <w:t>changing over time. Splitting the audio signal into small frames allows the signal to become “statistically stationary</w:t>
      </w:r>
      <w:r w:rsidR="007A6FDF">
        <w:rPr>
          <w:lang w:val="en-US"/>
        </w:rPr>
        <w:t>.</w:t>
      </w:r>
      <w:r w:rsidRPr="00552A85">
        <w:t xml:space="preserve">” Each audio frame is typically 20-30ms long, and adjacent frames are overlapping to ensure no loss of information. In this </w:t>
      </w:r>
      <w:r w:rsidR="00336F28">
        <w:rPr>
          <w:lang w:val="en-US"/>
        </w:rPr>
        <w:t>work</w:t>
      </w:r>
      <w:r w:rsidRPr="00552A85">
        <w:t>, framing will be done</w:t>
      </w:r>
      <w:r w:rsidR="00336F28">
        <w:rPr>
          <w:lang w:val="en-US"/>
        </w:rPr>
        <w:t xml:space="preserve"> by </w:t>
      </w:r>
      <w:r w:rsidRPr="00552A85">
        <w:t>a library used in Python</w:t>
      </w:r>
      <w:r w:rsidR="009C65E1">
        <w:rPr>
          <w:lang w:val="en-US"/>
        </w:rPr>
        <w:t xml:space="preserve"> called </w:t>
      </w:r>
      <w:proofErr w:type="spellStart"/>
      <w:r w:rsidR="009C65E1">
        <w:rPr>
          <w:lang w:val="en-US"/>
        </w:rPr>
        <w:t>libROSA</w:t>
      </w:r>
      <w:proofErr w:type="spellEnd"/>
      <w:r w:rsidR="009C65E1">
        <w:rPr>
          <w:lang w:val="en-US"/>
        </w:rPr>
        <w:t>,</w:t>
      </w:r>
      <w:r w:rsidR="001D5674">
        <w:rPr>
          <w:lang w:val="en-US"/>
        </w:rPr>
        <w:t xml:space="preserve"> since</w:t>
      </w:r>
      <w:r w:rsidR="0074085A">
        <w:rPr>
          <w:lang w:val="en-US"/>
        </w:rPr>
        <w:t xml:space="preserve"> </w:t>
      </w:r>
      <w:r w:rsidR="009C65E1">
        <w:rPr>
          <w:lang w:val="en-US"/>
        </w:rPr>
        <w:t>this library</w:t>
      </w:r>
      <w:r w:rsidR="001D5674">
        <w:rPr>
          <w:lang w:val="en-US"/>
        </w:rPr>
        <w:t xml:space="preserve"> was specifically designed to work with audio data</w:t>
      </w:r>
      <w:r w:rsidR="002D0DEF">
        <w:rPr>
          <w:lang w:val="en-US"/>
        </w:rPr>
        <w:t xml:space="preserve"> and has most of the</w:t>
      </w:r>
      <w:r w:rsidR="00580E9A">
        <w:rPr>
          <w:lang w:val="en-US"/>
        </w:rPr>
        <w:t xml:space="preserve"> </w:t>
      </w:r>
      <w:r w:rsidR="002D0DEF">
        <w:rPr>
          <w:lang w:val="en-US"/>
        </w:rPr>
        <w:t>necessary</w:t>
      </w:r>
      <w:r w:rsidR="00580E9A">
        <w:rPr>
          <w:lang w:val="en-US"/>
        </w:rPr>
        <w:t xml:space="preserve"> tools</w:t>
      </w:r>
      <w:r w:rsidRPr="00552A85">
        <w:t>. In practical applications, signal segments are finite and not periodic</w:t>
      </w:r>
      <w:r w:rsidR="00F65E81">
        <w:rPr>
          <w:lang w:val="en-US"/>
        </w:rPr>
        <w:t>, and by</w:t>
      </w:r>
      <w:r w:rsidRPr="00552A85">
        <w:t xml:space="preserve"> applying FFT to a segment of a signal essentially wraps the end of the segment around to the start, generating a jump discontinuity. Such jumps result in undesirable background artifacts in the FFT amplitudes. To make the wrap-around smooth, one can fade the signal to zero at both segment ends by multiplying it with a window function [</w:t>
      </w:r>
      <w:r w:rsidR="000A7739">
        <w:rPr>
          <w:lang w:val="en-US"/>
        </w:rPr>
        <w:t>21</w:t>
      </w:r>
      <w:r w:rsidRPr="00552A85">
        <w:t>]. Thus, windowing is performed after framing the signal</w:t>
      </w:r>
      <w:r w:rsidR="001E5442">
        <w:rPr>
          <w:lang w:val="en-US"/>
        </w:rPr>
        <w:t xml:space="preserve"> by using </w:t>
      </w:r>
      <w:r w:rsidR="007A3915">
        <w:rPr>
          <w:lang w:val="en-US"/>
        </w:rPr>
        <w:t>the</w:t>
      </w:r>
      <w:r w:rsidRPr="00552A85">
        <w:t xml:space="preserve"> </w:t>
      </w:r>
      <w:proofErr w:type="spellStart"/>
      <w:r w:rsidR="0089764D">
        <w:rPr>
          <w:lang w:val="en-US"/>
        </w:rPr>
        <w:t>libROSA</w:t>
      </w:r>
      <w:proofErr w:type="spellEnd"/>
      <w:r w:rsidR="0089764D">
        <w:rPr>
          <w:lang w:val="en-US"/>
        </w:rPr>
        <w:t xml:space="preserve"> </w:t>
      </w:r>
      <w:r w:rsidRPr="00552A85">
        <w:t>library</w:t>
      </w:r>
      <w:r w:rsidR="001E5442">
        <w:rPr>
          <w:lang w:val="en-US"/>
        </w:rPr>
        <w:t>.</w:t>
      </w:r>
    </w:p>
    <w:p w14:paraId="7CD3E8FB" w14:textId="77777777" w:rsidR="00A34D35" w:rsidRDefault="00A34D35" w:rsidP="00A34D35">
      <w:pPr>
        <w:pStyle w:val="BodyText"/>
        <w:ind w:firstLine="0pt"/>
        <w:jc w:val="center"/>
      </w:pPr>
      <w:r w:rsidRPr="00B362A8">
        <w:rPr>
          <w:noProof/>
        </w:rPr>
        <w:drawing>
          <wp:inline distT="0" distB="0" distL="0" distR="0" wp14:anchorId="09A1794E" wp14:editId="128FBBF4">
            <wp:extent cx="2757376" cy="1583652"/>
            <wp:effectExtent l="0" t="0" r="0" b="4445"/>
            <wp:docPr id="15" name="Picture 10">
              <a:extLst xmlns:a="http://purl.oclc.org/ooxml/drawingml/main">
                <a:ext uri="{FF2B5EF4-FFF2-40B4-BE49-F238E27FC236}">
                  <a16:creationId xmlns:a16="http://schemas.microsoft.com/office/drawing/2014/main" id="{FAFE77AC-3E32-41DC-BA10-2566A49F4ED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FAFE77AC-3E32-41DC-BA10-2566A49F4ED9}"/>
                        </a:ext>
                      </a:extLst>
                    </pic:cNvPr>
                    <pic:cNvPicPr>
                      <a:picLocks noChangeAspect="1"/>
                    </pic:cNvPicPr>
                  </pic:nvPicPr>
                  <pic:blipFill>
                    <a:blip r:embed="rId9">
                      <a:extLst>
                        <a:ext uri="{BEBA8EAE-BF5A-486C-A8C5-ECC9F3942E4B}">
                          <a14:imgProps xmlns:a14="http://schemas.microsoft.com/office/drawing/2010/main">
                            <a14:imgLayer r:embed="rId10">
                              <a14:imgEffect>
                                <a14:sharpenSoften amount="50%"/>
                              </a14:imgEffect>
                            </a14:imgLayer>
                          </a14:imgProps>
                        </a:ext>
                      </a:extLst>
                    </a:blip>
                    <a:stretch>
                      <a:fillRect/>
                    </a:stretch>
                  </pic:blipFill>
                  <pic:spPr>
                    <a:xfrm>
                      <a:off x="0" y="0"/>
                      <a:ext cx="2816209" cy="1617442"/>
                    </a:xfrm>
                    <a:prstGeom prst="rect">
                      <a:avLst/>
                    </a:prstGeom>
                  </pic:spPr>
                </pic:pic>
              </a:graphicData>
            </a:graphic>
          </wp:inline>
        </w:drawing>
      </w:r>
    </w:p>
    <w:p w14:paraId="689DD280" w14:textId="77777777" w:rsidR="00A34D35" w:rsidRDefault="00A34D35" w:rsidP="00A34D35">
      <w:pPr>
        <w:pStyle w:val="figurecaption"/>
      </w:pPr>
      <w:r>
        <w:t>Challenges faced by children with ASD [19].</w:t>
      </w:r>
    </w:p>
    <w:p w14:paraId="585D20C6" w14:textId="6624D49B" w:rsidR="00B17A87" w:rsidRDefault="00574875" w:rsidP="004517BA">
      <w:pPr>
        <w:pStyle w:val="BodyText"/>
        <w:rPr>
          <w:lang w:val="en-US"/>
        </w:rPr>
      </w:pPr>
      <w:r w:rsidRPr="00552A85">
        <w:t xml:space="preserve">The first step to training any machine learning model is to acquire features from data. Parameters or features of speech </w:t>
      </w:r>
      <w:r w:rsidRPr="00552A85">
        <w:t>signals makes it possible for the machine to learn the patterns of different types of speech. This</w:t>
      </w:r>
      <w:r w:rsidR="007A6FDF">
        <w:rPr>
          <w:lang w:val="en-US"/>
        </w:rPr>
        <w:t>,</w:t>
      </w:r>
      <w:r w:rsidRPr="00552A85">
        <w:t xml:space="preserve"> in turn</w:t>
      </w:r>
      <w:r w:rsidR="007A6FDF">
        <w:rPr>
          <w:lang w:val="en-US"/>
        </w:rPr>
        <w:t>,</w:t>
      </w:r>
      <w:r w:rsidRPr="00552A85">
        <w:t xml:space="preserve"> allows the machine to </w:t>
      </w:r>
      <w:r w:rsidR="007A6FDF">
        <w:rPr>
          <w:lang w:val="en-US"/>
        </w:rPr>
        <w:t>predict</w:t>
      </w:r>
      <w:r w:rsidRPr="00552A85">
        <w:t xml:space="preserve"> the input speech class with a certain degree of accuracy. </w:t>
      </w:r>
      <w:r w:rsidR="007A6FDF">
        <w:rPr>
          <w:lang w:val="en-US"/>
        </w:rPr>
        <w:t>T</w:t>
      </w:r>
      <w:proofErr w:type="spellStart"/>
      <w:r w:rsidRPr="00552A85">
        <w:t>housands</w:t>
      </w:r>
      <w:proofErr w:type="spellEnd"/>
      <w:r w:rsidRPr="00552A85">
        <w:t xml:space="preserve"> of acoustic features</w:t>
      </w:r>
      <w:r w:rsidR="005727D1">
        <w:rPr>
          <w:lang w:val="en-US"/>
        </w:rPr>
        <w:t xml:space="preserve"> are used in speech research</w:t>
      </w:r>
      <w:r w:rsidRPr="00552A85">
        <w:t xml:space="preserve"> - energy, pitch, </w:t>
      </w:r>
      <w:r>
        <w:t>Mel-frequency</w:t>
      </w:r>
      <w:r w:rsidRPr="00552A85">
        <w:t xml:space="preserve"> Cepstral Coefficients (MFCC), formants, speech rate, jitters, shimmers, and many more</w:t>
      </w:r>
      <w:r>
        <w:t xml:space="preserve"> [</w:t>
      </w:r>
      <w:r w:rsidR="000A7739">
        <w:rPr>
          <w:lang w:val="en-US"/>
        </w:rPr>
        <w:t>22</w:t>
      </w:r>
      <w:r>
        <w:t>]</w:t>
      </w:r>
      <w:r w:rsidRPr="00552A85">
        <w:t xml:space="preserve">. Even though a large set of features guarantees capturing more acoustic characteristics from the speech data, it has some drawbacks as well. Firstly, with a </w:t>
      </w:r>
      <w:r w:rsidR="007A6FDF">
        <w:rPr>
          <w:lang w:val="en-US"/>
        </w:rPr>
        <w:t>vast</w:t>
      </w:r>
      <w:r w:rsidR="007A6FDF" w:rsidRPr="00552A85">
        <w:t xml:space="preserve"> </w:t>
      </w:r>
      <w:r w:rsidRPr="00552A85">
        <w:t>amount of features</w:t>
      </w:r>
      <w:r w:rsidR="007A6FDF">
        <w:rPr>
          <w:lang w:val="en-US"/>
        </w:rPr>
        <w:t>,</w:t>
      </w:r>
      <w:r w:rsidRPr="00552A85">
        <w:t xml:space="preserve"> the interpretation of the results will become increasingly difficult. Furthermore, large feature sets cause the classifiers to over-adapt to the training data, decreasing the ability of the machine learning model to generalize, resulting in</w:t>
      </w:r>
      <w:r w:rsidR="0070167B">
        <w:rPr>
          <w:lang w:val="en-US"/>
        </w:rPr>
        <w:t xml:space="preserve"> overfitting. </w:t>
      </w:r>
      <w:r w:rsidR="0070167B" w:rsidRPr="000B3C4B">
        <w:rPr>
          <w:lang w:val="en-US"/>
        </w:rPr>
        <w:t xml:space="preserve">For this work, only the MFCCs and the zero-crossing rate (ZCR) </w:t>
      </w:r>
      <w:r w:rsidR="00024FE6" w:rsidRPr="000B3C4B">
        <w:rPr>
          <w:lang w:val="en-US"/>
        </w:rPr>
        <w:t>are</w:t>
      </w:r>
      <w:r w:rsidR="0070167B" w:rsidRPr="000B3C4B">
        <w:rPr>
          <w:lang w:val="en-US"/>
        </w:rPr>
        <w:t xml:space="preserve"> used.</w:t>
      </w:r>
      <w:r w:rsidR="004010C8">
        <w:rPr>
          <w:lang w:val="en-US"/>
        </w:rPr>
        <w:t xml:space="preserve"> </w:t>
      </w:r>
    </w:p>
    <w:p w14:paraId="5EB4879B" w14:textId="6BF60650" w:rsidR="0065607A" w:rsidRDefault="004010C8" w:rsidP="004517BA">
      <w:pPr>
        <w:pStyle w:val="BodyText"/>
        <w:rPr>
          <w:lang w:val="en-US"/>
        </w:rPr>
      </w:pPr>
      <w:proofErr w:type="spellStart"/>
      <w:r>
        <w:rPr>
          <w:lang w:val="en-US"/>
        </w:rPr>
        <w:t>Cepstrum</w:t>
      </w:r>
      <w:proofErr w:type="spellEnd"/>
      <w:r>
        <w:rPr>
          <w:lang w:val="en-US"/>
        </w:rPr>
        <w:t xml:space="preserve"> is a sequence of numbers that characterize a frame of speech</w:t>
      </w:r>
      <w:r w:rsidR="00A31751">
        <w:rPr>
          <w:lang w:val="en-US"/>
        </w:rPr>
        <w:t xml:space="preserve">. </w:t>
      </w:r>
      <w:r w:rsidR="002C722B">
        <w:rPr>
          <w:lang w:val="en-US"/>
        </w:rPr>
        <w:t xml:space="preserve">The MFCCs represent the short-term power spectrum of a sound, </w:t>
      </w:r>
      <w:r w:rsidR="002E00B5">
        <w:rPr>
          <w:lang w:val="en-US"/>
        </w:rPr>
        <w:t xml:space="preserve">based on a discrete cosine transform (DCT) of a log power spectrum on the </w:t>
      </w:r>
      <w:r w:rsidR="00F65E81">
        <w:rPr>
          <w:lang w:val="en-US"/>
        </w:rPr>
        <w:t>Mel</w:t>
      </w:r>
      <w:r w:rsidR="002E00B5">
        <w:rPr>
          <w:lang w:val="en-US"/>
        </w:rPr>
        <w:t xml:space="preserve">-frequency scale. </w:t>
      </w:r>
      <w:r w:rsidR="00C06692">
        <w:rPr>
          <w:lang w:val="en-US"/>
        </w:rPr>
        <w:t>The expression in (</w:t>
      </w:r>
      <w:r w:rsidR="008F004D">
        <w:rPr>
          <w:lang w:val="en-US"/>
        </w:rPr>
        <w:t>1)</w:t>
      </w:r>
      <w:r w:rsidR="0065607A">
        <w:rPr>
          <w:lang w:val="en-US"/>
        </w:rPr>
        <w:t xml:space="preserve"> shows how to calculate the </w:t>
      </w:r>
      <w:r w:rsidR="00F65E81">
        <w:rPr>
          <w:lang w:val="en-US"/>
        </w:rPr>
        <w:t>Mel</w:t>
      </w:r>
      <w:r w:rsidR="0065607A">
        <w:rPr>
          <w:lang w:val="en-US"/>
        </w:rPr>
        <w:t xml:space="preserve">-spectrum of the </w:t>
      </w:r>
      <w:proofErr w:type="spellStart"/>
      <w:r w:rsidR="0065607A" w:rsidRPr="001E5442">
        <w:rPr>
          <w:i/>
          <w:iCs/>
          <w:lang w:val="en-US"/>
        </w:rPr>
        <w:t>m</w:t>
      </w:r>
      <w:r w:rsidR="0065607A" w:rsidRPr="001E5442">
        <w:rPr>
          <w:i/>
          <w:iCs/>
          <w:vertAlign w:val="superscript"/>
          <w:lang w:val="en-US"/>
        </w:rPr>
        <w:t>th</w:t>
      </w:r>
      <w:proofErr w:type="spellEnd"/>
      <w:r w:rsidR="0065607A">
        <w:rPr>
          <w:lang w:val="en-US"/>
        </w:rPr>
        <w:t xml:space="preserve"> frame for </w:t>
      </w:r>
      <w:r w:rsidR="0065607A" w:rsidRPr="001E5442">
        <w:rPr>
          <w:i/>
          <w:iCs/>
          <w:lang w:val="en-US"/>
        </w:rPr>
        <w:t>r = 1, 2, …, R</w:t>
      </w:r>
      <w:r w:rsidR="0065607A">
        <w:rPr>
          <w:lang w:val="en-US"/>
        </w:rPr>
        <w:t>.</w:t>
      </w:r>
    </w:p>
    <w:p w14:paraId="08697386" w14:textId="1D2D9751" w:rsidR="001E5442" w:rsidRDefault="00491E4D" w:rsidP="00B65161">
      <w:pPr>
        <w:pStyle w:val="BodyText"/>
        <w:jc w:val="end"/>
        <w:rPr>
          <w:lang w:val="en-US"/>
        </w:rPr>
      </w:pPr>
      <m:oMath>
        <m:sSub>
          <m:sSubPr>
            <m:ctrlPr>
              <w:rPr>
                <w:rFonts w:ascii="Cambria Math" w:hAnsi="Cambria Math"/>
                <w:i/>
                <w:lang w:val="en-US"/>
              </w:rPr>
            </m:ctrlPr>
          </m:sSubPr>
          <m:e>
            <m:r>
              <w:rPr>
                <w:rFonts w:ascii="Cambria Math" w:hAnsi="Cambria Math"/>
                <w:lang w:val="en-US"/>
              </w:rPr>
              <m:t>MF</m:t>
            </m:r>
          </m:e>
          <m:sub>
            <m:r>
              <w:rPr>
                <w:rFonts w:ascii="Cambria Math" w:hAnsi="Cambria Math"/>
                <w:lang w:val="en-US"/>
              </w:rPr>
              <m:t>m</m:t>
            </m:r>
          </m:sub>
        </m:sSub>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m:t>
                </m:r>
              </m:sub>
            </m:sSub>
          </m:sub>
          <m:sup>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 xml:space="preserve"> V</m:t>
                        </m:r>
                      </m:e>
                      <m:sub>
                        <m:r>
                          <w:rPr>
                            <w:rFonts w:ascii="Cambria Math" w:hAnsi="Cambria Math"/>
                            <w:lang w:val="en-US"/>
                          </w:rPr>
                          <m:t>r</m:t>
                        </m:r>
                      </m:sub>
                    </m:sSub>
                    <m:d>
                      <m:dPr>
                        <m:begChr m:val="["/>
                        <m:endChr m:val="]"/>
                        <m:ctrlPr>
                          <w:rPr>
                            <w:rFonts w:ascii="Cambria Math" w:hAnsi="Cambria Math"/>
                            <w:i/>
                            <w:lang w:val="en-US"/>
                          </w:rPr>
                        </m:ctrlPr>
                      </m:dPr>
                      <m:e>
                        <m:r>
                          <w:rPr>
                            <w:rFonts w:ascii="Cambria Math" w:hAnsi="Cambria Math"/>
                            <w:lang w:val="en-US"/>
                          </w:rPr>
                          <m:t>k</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
                      <m:dPr>
                        <m:begChr m:val="["/>
                        <m:endChr m:val="]"/>
                        <m:ctrlPr>
                          <w:rPr>
                            <w:rFonts w:ascii="Cambria Math" w:hAnsi="Cambria Math"/>
                            <w:i/>
                            <w:lang w:val="en-US"/>
                          </w:rPr>
                        </m:ctrlPr>
                      </m:dPr>
                      <m:e>
                        <m:r>
                          <w:rPr>
                            <w:rFonts w:ascii="Cambria Math" w:hAnsi="Cambria Math"/>
                            <w:lang w:val="en-US"/>
                          </w:rPr>
                          <m:t>k</m:t>
                        </m:r>
                      </m:e>
                    </m:d>
                  </m:e>
                </m:d>
              </m:e>
              <m:sup>
                <m:r>
                  <w:rPr>
                    <w:rFonts w:ascii="Cambria Math" w:hAnsi="Cambria Math"/>
                    <w:lang w:val="en-US"/>
                  </w:rPr>
                  <m:t>2</m:t>
                </m:r>
              </m:sup>
            </m:sSup>
          </m:e>
        </m:nary>
      </m:oMath>
      <w:r w:rsidR="00B65161">
        <w:rPr>
          <w:lang w:val="en-US"/>
        </w:rPr>
        <w:t xml:space="preserve">                (1)</w:t>
      </w:r>
    </w:p>
    <w:p w14:paraId="693D5FA4" w14:textId="77777777" w:rsidR="00B17A87" w:rsidRDefault="001E628D" w:rsidP="007B32D4">
      <w:pPr>
        <w:pStyle w:val="BodyText"/>
        <w:ind w:firstLine="0pt"/>
        <w:rPr>
          <w:lang w:val="en-US"/>
        </w:rPr>
      </w:pPr>
      <w:r>
        <w:rPr>
          <w:lang w:val="en-US"/>
        </w:rPr>
        <w:t xml:space="preserve">Here, </w:t>
      </w:r>
      <w:proofErr w:type="spellStart"/>
      <w:r>
        <w:rPr>
          <w:i/>
          <w:iCs/>
          <w:lang w:val="en-US"/>
        </w:rPr>
        <w:t>V</w:t>
      </w:r>
      <w:r>
        <w:rPr>
          <w:i/>
          <w:iCs/>
          <w:vertAlign w:val="subscript"/>
          <w:lang w:val="en-US"/>
        </w:rPr>
        <w:t>r</w:t>
      </w:r>
      <w:proofErr w:type="spellEnd"/>
      <w:r>
        <w:rPr>
          <w:i/>
          <w:iCs/>
          <w:lang w:val="en-US"/>
        </w:rPr>
        <w:t xml:space="preserve">[k] </w:t>
      </w:r>
      <w:r>
        <w:rPr>
          <w:lang w:val="en-US"/>
        </w:rPr>
        <w:t xml:space="preserve">is the weighing function for the </w:t>
      </w:r>
      <w:proofErr w:type="spellStart"/>
      <w:r w:rsidR="00227136" w:rsidRPr="001E5442">
        <w:rPr>
          <w:i/>
          <w:iCs/>
          <w:lang w:val="en-US"/>
        </w:rPr>
        <w:t>r</w:t>
      </w:r>
      <w:r w:rsidR="00227136" w:rsidRPr="001E5442">
        <w:rPr>
          <w:i/>
          <w:iCs/>
          <w:vertAlign w:val="superscript"/>
          <w:lang w:val="en-US"/>
        </w:rPr>
        <w:t>th</w:t>
      </w:r>
      <w:proofErr w:type="spellEnd"/>
      <w:r>
        <w:rPr>
          <w:lang w:val="en-US"/>
        </w:rPr>
        <w:t xml:space="preserve"> filter ranging from DFT index </w:t>
      </w:r>
      <w:proofErr w:type="spellStart"/>
      <w:r>
        <w:rPr>
          <w:i/>
          <w:iCs/>
          <w:lang w:val="en-US"/>
        </w:rPr>
        <w:t>L</w:t>
      </w:r>
      <w:r>
        <w:rPr>
          <w:i/>
          <w:iCs/>
          <w:vertAlign w:val="subscript"/>
          <w:lang w:val="en-US"/>
        </w:rPr>
        <w:t>r</w:t>
      </w:r>
      <w:proofErr w:type="spellEnd"/>
      <w:r>
        <w:rPr>
          <w:i/>
          <w:iCs/>
          <w:lang w:val="en-US"/>
        </w:rPr>
        <w:t xml:space="preserve"> </w:t>
      </w:r>
      <w:r>
        <w:rPr>
          <w:lang w:val="en-US"/>
        </w:rPr>
        <w:t xml:space="preserve">to </w:t>
      </w:r>
      <w:r>
        <w:rPr>
          <w:i/>
          <w:iCs/>
          <w:lang w:val="en-US"/>
        </w:rPr>
        <w:t>U</w:t>
      </w:r>
      <w:r>
        <w:rPr>
          <w:i/>
          <w:iCs/>
          <w:vertAlign w:val="subscript"/>
          <w:lang w:val="en-US"/>
        </w:rPr>
        <w:t>r</w:t>
      </w:r>
      <w:r>
        <w:rPr>
          <w:i/>
          <w:iCs/>
          <w:lang w:val="en-US"/>
        </w:rPr>
        <w:t xml:space="preserve">, </w:t>
      </w:r>
      <w:r>
        <w:rPr>
          <w:lang w:val="en-US"/>
        </w:rPr>
        <w:t xml:space="preserve">and </w:t>
      </w:r>
      <w:proofErr w:type="spellStart"/>
      <w:r>
        <w:rPr>
          <w:i/>
          <w:iCs/>
          <w:lang w:val="en-US"/>
        </w:rPr>
        <w:t>A</w:t>
      </w:r>
      <w:r>
        <w:rPr>
          <w:i/>
          <w:iCs/>
          <w:vertAlign w:val="subscript"/>
          <w:lang w:val="en-US"/>
        </w:rPr>
        <w:t>r</w:t>
      </w:r>
      <w:proofErr w:type="spellEnd"/>
      <w:r>
        <w:rPr>
          <w:i/>
          <w:iCs/>
          <w:lang w:val="en-US"/>
        </w:rPr>
        <w:t xml:space="preserve"> </w:t>
      </w:r>
      <w:r>
        <w:rPr>
          <w:lang w:val="en-US"/>
        </w:rPr>
        <w:t xml:space="preserve">is a normalizing factor for the </w:t>
      </w:r>
      <w:proofErr w:type="spellStart"/>
      <w:r w:rsidRPr="001E5442">
        <w:rPr>
          <w:i/>
          <w:iCs/>
          <w:lang w:val="en-US"/>
        </w:rPr>
        <w:t>r</w:t>
      </w:r>
      <w:r w:rsidRPr="001E5442">
        <w:rPr>
          <w:i/>
          <w:iCs/>
          <w:vertAlign w:val="superscript"/>
          <w:lang w:val="en-US"/>
        </w:rPr>
        <w:t>th</w:t>
      </w:r>
      <w:proofErr w:type="spellEnd"/>
      <w:r>
        <w:rPr>
          <w:lang w:val="en-US"/>
        </w:rPr>
        <w:t xml:space="preserve"> </w:t>
      </w:r>
      <w:r w:rsidR="00F65E81">
        <w:rPr>
          <w:lang w:val="en-US"/>
        </w:rPr>
        <w:t>Mel</w:t>
      </w:r>
      <w:r>
        <w:rPr>
          <w:lang w:val="en-US"/>
        </w:rPr>
        <w:t>-filter.</w:t>
      </w:r>
      <w:r w:rsidR="00A2220C">
        <w:rPr>
          <w:lang w:val="en-US"/>
        </w:rPr>
        <w:t xml:space="preserve"> </w:t>
      </w:r>
      <w:r w:rsidR="00A31751">
        <w:rPr>
          <w:lang w:val="en-US"/>
        </w:rPr>
        <w:t>MFCCs compress the amount of information in a Fourier transform of a frame of speech to a small set of values.</w:t>
      </w:r>
      <w:r w:rsidR="006A36CE">
        <w:rPr>
          <w:lang w:val="en-US"/>
        </w:rPr>
        <w:t xml:space="preserve"> The presence of noise affects the</w:t>
      </w:r>
      <w:r w:rsidR="00A2220C">
        <w:rPr>
          <w:lang w:val="en-US"/>
        </w:rPr>
        <w:t xml:space="preserve"> </w:t>
      </w:r>
      <w:r w:rsidR="006A36CE">
        <w:rPr>
          <w:lang w:val="en-US"/>
        </w:rPr>
        <w:t>performance of MFCCs as audio features.</w:t>
      </w:r>
      <w:r w:rsidR="001E5442">
        <w:rPr>
          <w:lang w:val="en-US"/>
        </w:rPr>
        <w:t xml:space="preserve"> </w:t>
      </w:r>
    </w:p>
    <w:p w14:paraId="1A7A5C81" w14:textId="5F46906B" w:rsidR="007228E8" w:rsidRDefault="007A6FDF" w:rsidP="008D3E58">
      <w:pPr>
        <w:pStyle w:val="BodyText"/>
        <w:ind w:firstLine="0pt"/>
        <w:rPr>
          <w:lang w:val="en-US"/>
        </w:rPr>
      </w:pPr>
      <w:r>
        <w:tab/>
      </w:r>
      <w:r w:rsidR="007228E8" w:rsidRPr="007228E8">
        <w:t>The SVM is considered as an extension of the perceptron. The perceptron minimizes the classification errors, whereas the SVM maximizes the margin</w:t>
      </w:r>
      <w:r w:rsidR="00BB713A">
        <w:rPr>
          <w:lang w:val="en-US"/>
        </w:rPr>
        <w:t>.</w:t>
      </w:r>
      <w:r w:rsidR="007228E8" w:rsidRPr="007228E8">
        <w:t xml:space="preserve"> Fig. </w:t>
      </w:r>
      <w:r w:rsidR="000F1EED">
        <w:rPr>
          <w:lang w:val="en-US"/>
        </w:rPr>
        <w:t>2</w:t>
      </w:r>
      <w:r w:rsidR="007228E8" w:rsidRPr="007228E8">
        <w:t xml:space="preserve"> shows how the SVM gives the optimal hyperplane with maximum margin. The close training samples are called support vectors.</w:t>
      </w:r>
      <w:r>
        <w:rPr>
          <w:lang w:val="en-US"/>
        </w:rPr>
        <w:t xml:space="preserve"> </w:t>
      </w:r>
      <w:r w:rsidR="0078704C">
        <w:rPr>
          <w:lang w:val="en-US"/>
        </w:rPr>
        <w:t>Decision boundaries with large margins tend to have a lower generalization error. Models with small margins are more prone to overfitting.</w:t>
      </w:r>
      <w:r w:rsidR="00215ECC">
        <w:rPr>
          <w:lang w:val="en-US"/>
        </w:rPr>
        <w:t xml:space="preserve"> For linearly inseparable data the SVM can be</w:t>
      </w:r>
      <w:r w:rsidR="0078704C">
        <w:rPr>
          <w:lang w:val="en-US"/>
        </w:rPr>
        <w:t xml:space="preserve"> </w:t>
      </w:r>
      <w:r w:rsidR="0078704C" w:rsidRPr="007B32D4">
        <w:rPr>
          <w:lang w:val="en-US"/>
        </w:rPr>
        <w:t>kernelized</w:t>
      </w:r>
      <w:r w:rsidR="00A44D92" w:rsidRPr="00B8585C">
        <w:rPr>
          <w:lang w:val="en-US"/>
        </w:rPr>
        <w:t>.</w:t>
      </w:r>
      <w:r w:rsidR="00087ECC">
        <w:rPr>
          <w:lang w:val="en-US"/>
        </w:rPr>
        <w:t xml:space="preserve"> The SVM algorithm has a few </w:t>
      </w:r>
      <w:r w:rsidR="00087ECC" w:rsidRPr="007B32D4">
        <w:rPr>
          <w:lang w:val="en-US"/>
        </w:rPr>
        <w:t>hyperparameters</w:t>
      </w:r>
      <w:r w:rsidR="00087ECC">
        <w:rPr>
          <w:lang w:val="en-US"/>
        </w:rPr>
        <w:t xml:space="preserve"> that can be tweaked to get the optimal performance for a given dataset. One such parameter is </w:t>
      </w:r>
      <w:r w:rsidR="009B21F2">
        <w:rPr>
          <w:lang w:val="en-US"/>
        </w:rPr>
        <w:t xml:space="preserve">the </w:t>
      </w:r>
      <w:r w:rsidR="00087ECC" w:rsidRPr="007B32D4">
        <w:rPr>
          <w:lang w:val="en-US"/>
        </w:rPr>
        <w:t>C</w:t>
      </w:r>
      <w:r w:rsidR="00056051" w:rsidRPr="007B32D4">
        <w:rPr>
          <w:lang w:val="en-US"/>
        </w:rPr>
        <w:t>-</w:t>
      </w:r>
      <w:r w:rsidR="00087ECC" w:rsidRPr="007B32D4">
        <w:rPr>
          <w:lang w:val="en-US"/>
        </w:rPr>
        <w:t>parameter</w:t>
      </w:r>
      <w:r w:rsidR="00087ECC">
        <w:rPr>
          <w:lang w:val="en-US"/>
        </w:rPr>
        <w:t>.</w:t>
      </w:r>
      <w:r w:rsidR="00056051">
        <w:rPr>
          <w:lang w:val="en-US"/>
        </w:rPr>
        <w:t xml:space="preserve"> It is the inverse of λ (the regularization parameter). </w:t>
      </w:r>
      <w:r w:rsidR="00056051" w:rsidRPr="007B32D4">
        <w:rPr>
          <w:lang w:val="en-US"/>
        </w:rPr>
        <w:t>C-parameter</w:t>
      </w:r>
      <w:r w:rsidR="00056051">
        <w:rPr>
          <w:lang w:val="en-US"/>
        </w:rPr>
        <w:t xml:space="preserve"> is thus known as the inverse regularization parameter.</w:t>
      </w:r>
      <w:r w:rsidR="006C448E">
        <w:rPr>
          <w:lang w:val="en-US"/>
        </w:rPr>
        <w:t xml:space="preserve"> If the test accuracy is much lower than the training accuracy (i.e. high variance), decreasing the value of </w:t>
      </w:r>
      <w:r w:rsidR="00417390">
        <w:rPr>
          <w:lang w:val="en-US"/>
        </w:rPr>
        <w:t xml:space="preserve">the </w:t>
      </w:r>
      <w:r w:rsidR="006C448E" w:rsidRPr="007B32D4">
        <w:rPr>
          <w:lang w:val="en-US"/>
        </w:rPr>
        <w:t>C</w:t>
      </w:r>
      <w:r w:rsidR="00417390" w:rsidRPr="007B32D4">
        <w:rPr>
          <w:lang w:val="en-US"/>
        </w:rPr>
        <w:t>-parameter</w:t>
      </w:r>
      <w:r w:rsidR="006C448E">
        <w:rPr>
          <w:lang w:val="en-US"/>
        </w:rPr>
        <w:t xml:space="preserve"> would increase the regularization strength and most likely solve the overfitting issue.</w:t>
      </w:r>
      <w:r w:rsidR="00AA511D">
        <w:rPr>
          <w:lang w:val="en-US"/>
        </w:rPr>
        <w:t xml:space="preserve"> A</w:t>
      </w:r>
      <w:r w:rsidR="00F70746">
        <w:rPr>
          <w:lang w:val="en-US"/>
        </w:rPr>
        <w:t>nother hyperparameter that is associated with some kernel SVM models is the γ (gamma).</w:t>
      </w:r>
      <w:r w:rsidR="00E06284">
        <w:rPr>
          <w:lang w:val="en-US"/>
        </w:rPr>
        <w:t xml:space="preserve"> It is a cut-off parameter for the Gaussian sphere. </w:t>
      </w:r>
      <w:r w:rsidR="000308CF">
        <w:rPr>
          <w:lang w:val="en-US"/>
        </w:rPr>
        <w:t>The higher the value of γ, the tighter and bumpier the decision boundaries are</w:t>
      </w:r>
      <w:r w:rsidR="00A3035D">
        <w:rPr>
          <w:lang w:val="en-US"/>
        </w:rPr>
        <w:t xml:space="preserve"> [</w:t>
      </w:r>
      <w:r w:rsidR="004B7BC4">
        <w:rPr>
          <w:lang w:val="en-US"/>
        </w:rPr>
        <w:t>24</w:t>
      </w:r>
      <w:r w:rsidR="00A3035D">
        <w:rPr>
          <w:lang w:val="en-US"/>
        </w:rPr>
        <w:t>]</w:t>
      </w:r>
      <w:r w:rsidR="000308CF">
        <w:rPr>
          <w:lang w:val="en-US"/>
        </w:rPr>
        <w:t>.</w:t>
      </w:r>
    </w:p>
    <w:p w14:paraId="653141AF" w14:textId="6D09B62B" w:rsidR="00A34D35" w:rsidRDefault="00A34D35" w:rsidP="007A6FDF">
      <w:pPr>
        <w:pStyle w:val="BodyText"/>
        <w:ind w:firstLine="0pt"/>
        <w:rPr>
          <w:lang w:val="en-US"/>
        </w:rPr>
      </w:pPr>
      <w:r>
        <w:rPr>
          <w:lang w:val="en-US"/>
        </w:rPr>
        <w:tab/>
      </w:r>
      <w:r w:rsidR="00190AD6" w:rsidRPr="00342AFA">
        <w:rPr>
          <w:lang w:val="en-US"/>
        </w:rPr>
        <w:t xml:space="preserve">Even though the </w:t>
      </w:r>
      <w:r w:rsidR="00190AD6">
        <w:rPr>
          <w:lang w:val="en-US"/>
        </w:rPr>
        <w:t xml:space="preserve">SVM </w:t>
      </w:r>
      <w:r w:rsidR="00190AD6" w:rsidRPr="00342AFA">
        <w:rPr>
          <w:lang w:val="en-US"/>
        </w:rPr>
        <w:t>hyperparameters can be tuned and tested with the model manually, it can be a rather long and tedious process. Grid</w:t>
      </w:r>
      <w:r w:rsidR="00AA47B5">
        <w:rPr>
          <w:lang w:val="en-US"/>
        </w:rPr>
        <w:t xml:space="preserve"> </w:t>
      </w:r>
      <w:r w:rsidR="00190AD6" w:rsidRPr="00342AFA">
        <w:rPr>
          <w:lang w:val="en-US"/>
        </w:rPr>
        <w:t>Searc</w:t>
      </w:r>
      <w:r w:rsidR="00AA47B5">
        <w:rPr>
          <w:lang w:val="en-US"/>
        </w:rPr>
        <w:t>h</w:t>
      </w:r>
      <w:r w:rsidR="00190AD6" w:rsidRPr="00342AFA">
        <w:rPr>
          <w:lang w:val="en-US"/>
        </w:rPr>
        <w:t xml:space="preserve"> is a technique by which the user can define a range of </w:t>
      </w:r>
      <w:r w:rsidR="00190AD6" w:rsidRPr="007B32D4">
        <w:rPr>
          <w:lang w:val="en-US"/>
        </w:rPr>
        <w:t>hyperparameter</w:t>
      </w:r>
      <w:r w:rsidR="00190AD6" w:rsidRPr="00342AFA">
        <w:rPr>
          <w:lang w:val="en-US"/>
        </w:rPr>
        <w:t xml:space="preserve"> values and perform a parametric sweep in order to find the optimal hyperparameter values. One drawback of using Grid</w:t>
      </w:r>
      <w:r w:rsidR="00AA47B5">
        <w:rPr>
          <w:lang w:val="en-US"/>
        </w:rPr>
        <w:t xml:space="preserve"> </w:t>
      </w:r>
      <w:r w:rsidR="00190AD6" w:rsidRPr="00342AFA">
        <w:rPr>
          <w:lang w:val="en-US"/>
        </w:rPr>
        <w:t xml:space="preserve">Search is that it requires more computational time </w:t>
      </w:r>
      <w:r w:rsidR="00417390">
        <w:rPr>
          <w:lang w:val="en-US"/>
        </w:rPr>
        <w:t>to find</w:t>
      </w:r>
      <w:r w:rsidR="00190AD6" w:rsidRPr="00342AFA">
        <w:rPr>
          <w:lang w:val="en-US"/>
        </w:rPr>
        <w:t xml:space="preserve"> all the possible combinations of hyperparameter values are being tested by the machine. </w:t>
      </w:r>
      <w:r w:rsidR="00FC2884" w:rsidRPr="00FC2884">
        <w:rPr>
          <w:lang w:val="en-US"/>
        </w:rPr>
        <w:t>The test set is fed to the model and the classifier tries to predict the class label emotion for each input sample.</w:t>
      </w:r>
      <w:r w:rsidR="00D832EA">
        <w:rPr>
          <w:lang w:val="en-US"/>
        </w:rPr>
        <w:t xml:space="preserve"> </w:t>
      </w:r>
      <w:r w:rsidR="00FC2884" w:rsidRPr="00FC2884">
        <w:rPr>
          <w:lang w:val="en-US"/>
        </w:rPr>
        <w:t xml:space="preserve">A total of seven emotion classes are used for this study. Along with Ekman’s </w:t>
      </w:r>
    </w:p>
    <w:p w14:paraId="3DAF0C3C" w14:textId="77777777" w:rsidR="00A34D35" w:rsidRDefault="00A34D35" w:rsidP="00A34D35">
      <w:pPr>
        <w:pStyle w:val="BodyText"/>
        <w:tabs>
          <w:tab w:val="clear" w:pos="14.40pt"/>
          <w:tab w:val="start" w:pos="0pt"/>
        </w:tabs>
        <w:ind w:firstLine="0pt"/>
        <w:jc w:val="center"/>
        <w:rPr>
          <w:lang w:val="en-US"/>
        </w:rPr>
      </w:pPr>
      <w:r>
        <w:rPr>
          <w:noProof/>
        </w:rPr>
        <w:lastRenderedPageBreak/>
        <w:drawing>
          <wp:inline distT="0" distB="0" distL="0" distR="0" wp14:anchorId="4C483D09" wp14:editId="6987D5B2">
            <wp:extent cx="3050798" cy="1514246"/>
            <wp:effectExtent l="0" t="0" r="0" b="0"/>
            <wp:docPr id="16" name="Picture 16"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BEBA8EAE-BF5A-486C-A8C5-ECC9F3942E4B}">
                          <a14:imgProps xmlns:a14="http://schemas.microsoft.com/office/drawing/2010/main">
                            <a14:imgLayer>
                              <a14:imgEffect>
                                <a14:sharpenSoften amount="50%"/>
                              </a14:imgEffect>
                            </a14:imgLayer>
                          </a14:imgProps>
                        </a:ext>
                      </a:extLst>
                    </a:blip>
                    <a:stretch>
                      <a:fillRect/>
                    </a:stretch>
                  </pic:blipFill>
                  <pic:spPr>
                    <a:xfrm>
                      <a:off x="0" y="0"/>
                      <a:ext cx="3073129" cy="1525330"/>
                    </a:xfrm>
                    <a:prstGeom prst="rect">
                      <a:avLst/>
                    </a:prstGeom>
                  </pic:spPr>
                </pic:pic>
              </a:graphicData>
            </a:graphic>
          </wp:inline>
        </w:drawing>
      </w:r>
    </w:p>
    <w:p w14:paraId="7F752638" w14:textId="77777777" w:rsidR="00A34D35" w:rsidRDefault="00A34D35" w:rsidP="00A34D35">
      <w:pPr>
        <w:pStyle w:val="figurecaption"/>
      </w:pPr>
      <w:r w:rsidRPr="004C1522">
        <w:t xml:space="preserve">The first plot shows several possible hyperplanes that can be used to classify the two classes. The second plot shows a single hyperplane created by the Support Vector Machine, that gives the maximum margin </w:t>
      </w:r>
      <w:r>
        <w:t>[23].</w:t>
      </w:r>
    </w:p>
    <w:p w14:paraId="3A88B532" w14:textId="2DB1BF66" w:rsidR="00FC2884" w:rsidRPr="00F65ADA" w:rsidRDefault="00FC2884" w:rsidP="008D3E58">
      <w:pPr>
        <w:pStyle w:val="BodyText"/>
        <w:ind w:firstLine="0pt"/>
        <w:rPr>
          <w:lang w:val="en-US"/>
        </w:rPr>
      </w:pPr>
      <w:r w:rsidRPr="00FC2884">
        <w:rPr>
          <w:lang w:val="en-US"/>
        </w:rPr>
        <w:t xml:space="preserve">list of emotions of happiness, sadness, surprise, anger, fear, </w:t>
      </w:r>
      <w:r w:rsidR="00D832EA">
        <w:rPr>
          <w:lang w:val="en-US"/>
        </w:rPr>
        <w:t xml:space="preserve">and </w:t>
      </w:r>
      <w:r w:rsidRPr="00FC2884">
        <w:rPr>
          <w:lang w:val="en-US"/>
        </w:rPr>
        <w:t>disgust, an extra emotion class is used – neutral.</w:t>
      </w:r>
    </w:p>
    <w:p w14:paraId="14CA8DDD" w14:textId="70421C23" w:rsidR="009303D9" w:rsidRDefault="00A34D35" w:rsidP="006B6B66">
      <w:pPr>
        <w:pStyle w:val="Heading1"/>
      </w:pPr>
      <w:r>
        <w:t>Feature Extraction and Classification</w:t>
      </w:r>
    </w:p>
    <w:p w14:paraId="1D0173BC" w14:textId="3C6FB79F" w:rsidR="00A00F23" w:rsidRDefault="005D0F23" w:rsidP="008D3E58">
      <w:pPr>
        <w:pStyle w:val="BodyText"/>
        <w:rPr>
          <w:lang w:val="en-US"/>
        </w:rPr>
      </w:pPr>
      <w:r w:rsidRPr="005D0F23">
        <w:rPr>
          <w:lang w:val="en-US"/>
        </w:rPr>
        <w:t xml:space="preserve">For this work, the Ryerson Audio-Visual Database of Emotional Speech and Song (RAVDESS) is used. It is a multi-modal database containing audio and video recordings in North American English. The corpus was created by researchers of SMART Lab </w:t>
      </w:r>
      <w:r w:rsidR="00A34D35">
        <w:rPr>
          <w:lang w:val="en-US"/>
        </w:rPr>
        <w:t>at</w:t>
      </w:r>
      <w:r w:rsidR="00A34D35" w:rsidRPr="005D0F23">
        <w:rPr>
          <w:lang w:val="en-US"/>
        </w:rPr>
        <w:t xml:space="preserve"> </w:t>
      </w:r>
      <w:r w:rsidRPr="005D0F23">
        <w:rPr>
          <w:lang w:val="en-US"/>
        </w:rPr>
        <w:t xml:space="preserve">Ryerson University. It is a public database under a Creative Commons Attribution license, thus being accessible to anyone. A total of 24 professional actors (12 </w:t>
      </w:r>
      <w:r w:rsidR="00D40DC6" w:rsidRPr="005D0F23">
        <w:rPr>
          <w:lang w:val="en-US"/>
        </w:rPr>
        <w:t>males</w:t>
      </w:r>
      <w:r w:rsidRPr="005D0F23">
        <w:rPr>
          <w:lang w:val="en-US"/>
        </w:rPr>
        <w:t>, 12 female</w:t>
      </w:r>
      <w:r w:rsidR="00D40DC6">
        <w:rPr>
          <w:lang w:val="en-US"/>
        </w:rPr>
        <w:t>s</w:t>
      </w:r>
      <w:r w:rsidRPr="005D0F23">
        <w:rPr>
          <w:lang w:val="en-US"/>
        </w:rPr>
        <w:t xml:space="preserve">) participated in the recording process. RAVDESS contains 7,356 files (24.8 GB of data). The audio-only recordings </w:t>
      </w:r>
      <w:r w:rsidR="00A34D35">
        <w:rPr>
          <w:lang w:val="en-US"/>
        </w:rPr>
        <w:t>include</w:t>
      </w:r>
      <w:r w:rsidR="00A34D35" w:rsidRPr="005D0F23">
        <w:rPr>
          <w:lang w:val="en-US"/>
        </w:rPr>
        <w:t xml:space="preserve"> </w:t>
      </w:r>
      <w:r w:rsidRPr="005D0F23">
        <w:rPr>
          <w:lang w:val="en-US"/>
        </w:rPr>
        <w:t>1</w:t>
      </w:r>
      <w:r w:rsidR="00623E19">
        <w:rPr>
          <w:lang w:val="en-US"/>
        </w:rPr>
        <w:t>,</w:t>
      </w:r>
      <w:r w:rsidRPr="005D0F23">
        <w:rPr>
          <w:lang w:val="en-US"/>
        </w:rPr>
        <w:t xml:space="preserve">440 files - 60 trials per actor x 24 actors (215 MB of data). </w:t>
      </w:r>
      <w:r w:rsidR="00A34D35">
        <w:rPr>
          <w:lang w:val="en-US"/>
        </w:rPr>
        <w:t>The a</w:t>
      </w:r>
      <w:r w:rsidRPr="005D0F23">
        <w:rPr>
          <w:lang w:val="en-US"/>
        </w:rPr>
        <w:t>udio was recorded at a bit depth of 16 bits, at a sampling rate of 48</w:t>
      </w:r>
      <w:r w:rsidR="00623E19">
        <w:rPr>
          <w:lang w:val="en-US"/>
        </w:rPr>
        <w:t>,</w:t>
      </w:r>
      <w:r w:rsidR="008F0DE8">
        <w:rPr>
          <w:lang w:val="en-US"/>
        </w:rPr>
        <w:t>000</w:t>
      </w:r>
      <w:r w:rsidRPr="005D0F23">
        <w:rPr>
          <w:lang w:val="en-US"/>
        </w:rPr>
        <w:t xml:space="preserve"> Hz, in WAV format. Two separate sentences were recorded per actor – “Kids are talking by the door</w:t>
      </w:r>
      <w:r w:rsidR="00F5132E">
        <w:rPr>
          <w:lang w:val="en-US"/>
        </w:rPr>
        <w:t>,</w:t>
      </w:r>
      <w:r w:rsidRPr="005D0F23">
        <w:rPr>
          <w:lang w:val="en-US"/>
        </w:rPr>
        <w:t>” and “Dogs are sitting by the door</w:t>
      </w:r>
      <w:r w:rsidR="00F5132E">
        <w:rPr>
          <w:lang w:val="en-US"/>
        </w:rPr>
        <w:t>.</w:t>
      </w:r>
      <w:r w:rsidRPr="005D0F23">
        <w:rPr>
          <w:lang w:val="en-US"/>
        </w:rPr>
        <w:t xml:space="preserve">” </w:t>
      </w:r>
      <w:r w:rsidR="001E1889">
        <w:rPr>
          <w:lang w:val="en-US"/>
        </w:rPr>
        <w:t>Eight</w:t>
      </w:r>
      <w:r w:rsidRPr="005D0F23">
        <w:rPr>
          <w:lang w:val="en-US"/>
        </w:rPr>
        <w:t xml:space="preserve"> different emotions were captured in the speech recordings - </w:t>
      </w:r>
      <w:bookmarkStart w:id="5" w:name="_Hlk26667713"/>
      <w:r w:rsidRPr="005D0F23">
        <w:rPr>
          <w:lang w:val="en-US"/>
        </w:rPr>
        <w:t xml:space="preserve">happy, sad, </w:t>
      </w:r>
      <w:r w:rsidR="001E1889">
        <w:rPr>
          <w:lang w:val="en-US"/>
        </w:rPr>
        <w:t xml:space="preserve">neutral, </w:t>
      </w:r>
      <w:r w:rsidRPr="005D0F23">
        <w:rPr>
          <w:lang w:val="en-US"/>
        </w:rPr>
        <w:t>surprise, calm, angry, fearful</w:t>
      </w:r>
      <w:r w:rsidR="00A34D35">
        <w:rPr>
          <w:lang w:val="en-US"/>
        </w:rPr>
        <w:t>,</w:t>
      </w:r>
      <w:r w:rsidRPr="005D0F23">
        <w:rPr>
          <w:lang w:val="en-US"/>
        </w:rPr>
        <w:t xml:space="preserve"> and disgust </w:t>
      </w:r>
      <w:bookmarkEnd w:id="5"/>
      <w:r w:rsidRPr="005D0F23">
        <w:rPr>
          <w:lang w:val="en-US"/>
        </w:rPr>
        <w:t>[</w:t>
      </w:r>
      <w:r w:rsidR="004B7BC4">
        <w:rPr>
          <w:lang w:val="en-US"/>
        </w:rPr>
        <w:t>25</w:t>
      </w:r>
      <w:r w:rsidRPr="005D0F23">
        <w:rPr>
          <w:lang w:val="en-US"/>
        </w:rPr>
        <w:t>].</w:t>
      </w:r>
      <w:r w:rsidR="00F5132E">
        <w:rPr>
          <w:lang w:val="en-US"/>
        </w:rPr>
        <w:t xml:space="preserve"> </w:t>
      </w:r>
      <w:r w:rsidR="000B63CF">
        <w:rPr>
          <w:lang w:val="en-US"/>
        </w:rPr>
        <w:t>Fig</w:t>
      </w:r>
      <w:r w:rsidR="00264051">
        <w:rPr>
          <w:lang w:val="en-US"/>
        </w:rPr>
        <w:t>.</w:t>
      </w:r>
      <w:r w:rsidR="000B63CF">
        <w:rPr>
          <w:lang w:val="en-US"/>
        </w:rPr>
        <w:t xml:space="preserve"> 3 shows a flow diagram of the steps that are followed in this work.</w:t>
      </w:r>
    </w:p>
    <w:p w14:paraId="6E667C88" w14:textId="2BCBC077" w:rsidR="00C76F6A" w:rsidRDefault="00DF059D" w:rsidP="00C76F6A">
      <w:pPr>
        <w:pStyle w:val="Heading3"/>
        <w:rPr>
          <w:i w:val="0"/>
          <w:iCs w:val="0"/>
        </w:rPr>
      </w:pPr>
      <w:bookmarkStart w:id="6" w:name="_Hlk29913513"/>
      <w:r>
        <w:t>Extr</w:t>
      </w:r>
      <w:r w:rsidR="005E1395">
        <w:t>a</w:t>
      </w:r>
      <w:r>
        <w:t>cting features from the corpus</w:t>
      </w:r>
      <w:r w:rsidR="00C76F6A" w:rsidRPr="00450B66">
        <w:rPr>
          <w:i w:val="0"/>
          <w:iCs w:val="0"/>
        </w:rPr>
        <w:t>:</w:t>
      </w:r>
      <w:bookmarkEnd w:id="6"/>
      <w:r w:rsidR="00C76F6A" w:rsidRPr="00450B66">
        <w:rPr>
          <w:i w:val="0"/>
          <w:iCs w:val="0"/>
        </w:rPr>
        <w:t xml:space="preserve"> </w:t>
      </w:r>
      <w:r>
        <w:rPr>
          <w:i w:val="0"/>
          <w:iCs w:val="0"/>
        </w:rPr>
        <w:t xml:space="preserve">The first step </w:t>
      </w:r>
      <w:r w:rsidR="00275F1C">
        <w:rPr>
          <w:i w:val="0"/>
          <w:iCs w:val="0"/>
        </w:rPr>
        <w:t>in</w:t>
      </w:r>
      <w:r>
        <w:rPr>
          <w:i w:val="0"/>
          <w:iCs w:val="0"/>
        </w:rPr>
        <w:t xml:space="preserve"> the Python code involves</w:t>
      </w:r>
      <w:r w:rsidR="005439B6">
        <w:rPr>
          <w:i w:val="0"/>
          <w:iCs w:val="0"/>
        </w:rPr>
        <w:t xml:space="preserve"> reading each utterance file from the corpus directory and extracting the </w:t>
      </w:r>
      <w:r w:rsidR="00AB5D0F">
        <w:rPr>
          <w:i w:val="0"/>
          <w:iCs w:val="0"/>
        </w:rPr>
        <w:t>Mel-frequency cepstral coefficients (</w:t>
      </w:r>
      <w:r w:rsidR="005439B6">
        <w:rPr>
          <w:i w:val="0"/>
          <w:iCs w:val="0"/>
        </w:rPr>
        <w:t>MFCCs</w:t>
      </w:r>
      <w:r w:rsidR="00AB5D0F">
        <w:rPr>
          <w:i w:val="0"/>
          <w:iCs w:val="0"/>
        </w:rPr>
        <w:t>)</w:t>
      </w:r>
      <w:r w:rsidR="005439B6">
        <w:rPr>
          <w:i w:val="0"/>
          <w:iCs w:val="0"/>
        </w:rPr>
        <w:t>.</w:t>
      </w:r>
      <w:r w:rsidR="003927A0">
        <w:rPr>
          <w:i w:val="0"/>
          <w:iCs w:val="0"/>
        </w:rPr>
        <w:t xml:space="preserve"> The files </w:t>
      </w:r>
      <w:r w:rsidR="006C33B8">
        <w:rPr>
          <w:i w:val="0"/>
          <w:iCs w:val="0"/>
        </w:rPr>
        <w:t>are</w:t>
      </w:r>
      <w:r w:rsidR="003927A0">
        <w:rPr>
          <w:i w:val="0"/>
          <w:iCs w:val="0"/>
        </w:rPr>
        <w:t xml:space="preserve"> read </w:t>
      </w:r>
      <w:r w:rsidR="006C33B8">
        <w:rPr>
          <w:i w:val="0"/>
          <w:iCs w:val="0"/>
        </w:rPr>
        <w:t xml:space="preserve">serially, </w:t>
      </w:r>
      <w:r w:rsidR="00A34D35">
        <w:rPr>
          <w:i w:val="0"/>
          <w:iCs w:val="0"/>
        </w:rPr>
        <w:t>and</w:t>
      </w:r>
      <w:r w:rsidR="001837A0">
        <w:rPr>
          <w:i w:val="0"/>
          <w:iCs w:val="0"/>
        </w:rPr>
        <w:t xml:space="preserve"> </w:t>
      </w:r>
      <w:r w:rsidR="00A34D35">
        <w:rPr>
          <w:i w:val="0"/>
          <w:iCs w:val="0"/>
        </w:rPr>
        <w:t xml:space="preserve">the </w:t>
      </w:r>
      <w:r w:rsidR="002C07C1">
        <w:rPr>
          <w:i w:val="0"/>
          <w:iCs w:val="0"/>
        </w:rPr>
        <w:t>MFCCs are extr</w:t>
      </w:r>
      <w:r w:rsidR="00275F1C">
        <w:rPr>
          <w:i w:val="0"/>
          <w:iCs w:val="0"/>
        </w:rPr>
        <w:t>a</w:t>
      </w:r>
      <w:r w:rsidR="002C07C1">
        <w:rPr>
          <w:i w:val="0"/>
          <w:iCs w:val="0"/>
        </w:rPr>
        <w:t>cted for each frame.</w:t>
      </w:r>
      <w:r w:rsidR="009C5879" w:rsidRPr="009C5879">
        <w:rPr>
          <w:i w:val="0"/>
          <w:iCs w:val="0"/>
        </w:rPr>
        <w:t xml:space="preserve"> </w:t>
      </w:r>
      <w:r w:rsidR="009C5879">
        <w:rPr>
          <w:i w:val="0"/>
          <w:iCs w:val="0"/>
        </w:rPr>
        <w:t>A sampling rate of 16</w:t>
      </w:r>
      <w:r w:rsidR="00623E19">
        <w:rPr>
          <w:i w:val="0"/>
          <w:iCs w:val="0"/>
        </w:rPr>
        <w:t>,</w:t>
      </w:r>
      <w:r w:rsidR="008F0DE8">
        <w:rPr>
          <w:i w:val="0"/>
          <w:iCs w:val="0"/>
        </w:rPr>
        <w:t>000</w:t>
      </w:r>
      <w:r w:rsidR="009C5879">
        <w:rPr>
          <w:i w:val="0"/>
          <w:iCs w:val="0"/>
        </w:rPr>
        <w:t xml:space="preserve"> Hz is used for each WAV file</w:t>
      </w:r>
      <w:r w:rsidR="00364B12">
        <w:rPr>
          <w:i w:val="0"/>
          <w:iCs w:val="0"/>
        </w:rPr>
        <w:t xml:space="preserve">. </w:t>
      </w:r>
      <w:r w:rsidR="00E927BC">
        <w:rPr>
          <w:i w:val="0"/>
          <w:iCs w:val="0"/>
        </w:rPr>
        <w:t xml:space="preserve">The default frame length </w:t>
      </w:r>
      <w:r w:rsidR="002E5693">
        <w:rPr>
          <w:i w:val="0"/>
          <w:iCs w:val="0"/>
        </w:rPr>
        <w:t xml:space="preserve">of libROSA </w:t>
      </w:r>
      <w:r w:rsidR="00C9079A">
        <w:rPr>
          <w:i w:val="0"/>
          <w:iCs w:val="0"/>
        </w:rPr>
        <w:t>is</w:t>
      </w:r>
      <w:r w:rsidR="00E927BC">
        <w:rPr>
          <w:i w:val="0"/>
          <w:iCs w:val="0"/>
        </w:rPr>
        <w:t xml:space="preserve"> used for this work. </w:t>
      </w:r>
      <w:r w:rsidR="00A34D35">
        <w:rPr>
          <w:i w:val="0"/>
          <w:iCs w:val="0"/>
        </w:rPr>
        <w:t>T</w:t>
      </w:r>
      <w:r w:rsidR="00201106">
        <w:rPr>
          <w:i w:val="0"/>
          <w:iCs w:val="0"/>
        </w:rPr>
        <w:t xml:space="preserve">he MFCCs of each frame are stored in a Numpy array, </w:t>
      </w:r>
      <w:r w:rsidR="00A34D35">
        <w:rPr>
          <w:i w:val="0"/>
          <w:iCs w:val="0"/>
        </w:rPr>
        <w:t xml:space="preserve">and </w:t>
      </w:r>
      <w:r w:rsidR="00201106">
        <w:rPr>
          <w:i w:val="0"/>
          <w:iCs w:val="0"/>
        </w:rPr>
        <w:t xml:space="preserve">the mean of each of the </w:t>
      </w:r>
      <w:r w:rsidR="00F5132E">
        <w:rPr>
          <w:i w:val="0"/>
          <w:iCs w:val="0"/>
        </w:rPr>
        <w:t xml:space="preserve">thirteen </w:t>
      </w:r>
      <w:r w:rsidR="00201106">
        <w:rPr>
          <w:i w:val="0"/>
          <w:iCs w:val="0"/>
        </w:rPr>
        <w:t>MFCC</w:t>
      </w:r>
      <w:r w:rsidR="00A34D35">
        <w:rPr>
          <w:i w:val="0"/>
          <w:iCs w:val="0"/>
        </w:rPr>
        <w:t>s</w:t>
      </w:r>
      <w:r w:rsidR="00201106">
        <w:rPr>
          <w:i w:val="0"/>
          <w:iCs w:val="0"/>
        </w:rPr>
        <w:t xml:space="preserve"> </w:t>
      </w:r>
      <w:r w:rsidR="00A34D35">
        <w:rPr>
          <w:i w:val="0"/>
          <w:iCs w:val="0"/>
        </w:rPr>
        <w:t xml:space="preserve">are </w:t>
      </w:r>
      <w:r w:rsidR="00201106">
        <w:rPr>
          <w:i w:val="0"/>
          <w:iCs w:val="0"/>
        </w:rPr>
        <w:t>calculate</w:t>
      </w:r>
      <w:r w:rsidR="00FB5C45">
        <w:rPr>
          <w:i w:val="0"/>
          <w:iCs w:val="0"/>
        </w:rPr>
        <w:t>d</w:t>
      </w:r>
      <w:r w:rsidR="00681825">
        <w:rPr>
          <w:i w:val="0"/>
          <w:iCs w:val="0"/>
        </w:rPr>
        <w:t xml:space="preserve">. This yields </w:t>
      </w:r>
      <w:r w:rsidR="00F5132E">
        <w:rPr>
          <w:i w:val="0"/>
          <w:iCs w:val="0"/>
        </w:rPr>
        <w:t xml:space="preserve">thirteen </w:t>
      </w:r>
      <w:r w:rsidR="00681825">
        <w:rPr>
          <w:i w:val="0"/>
          <w:iCs w:val="0"/>
        </w:rPr>
        <w:t>utterance-</w:t>
      </w:r>
      <w:r w:rsidR="00E75F92">
        <w:rPr>
          <w:i w:val="0"/>
          <w:iCs w:val="0"/>
        </w:rPr>
        <w:t>level</w:t>
      </w:r>
      <w:r w:rsidR="00681825">
        <w:rPr>
          <w:i w:val="0"/>
          <w:iCs w:val="0"/>
        </w:rPr>
        <w:t xml:space="preserve"> MFCC features</w:t>
      </w:r>
      <w:r w:rsidR="00A00419">
        <w:rPr>
          <w:i w:val="0"/>
          <w:iCs w:val="0"/>
        </w:rPr>
        <w:t xml:space="preserve"> for each utterance file.</w:t>
      </w:r>
      <w:r w:rsidR="00673C3E">
        <w:rPr>
          <w:i w:val="0"/>
          <w:iCs w:val="0"/>
        </w:rPr>
        <w:t xml:space="preserve"> This process is repeated for all 1</w:t>
      </w:r>
      <w:r w:rsidR="00623E19">
        <w:rPr>
          <w:i w:val="0"/>
          <w:iCs w:val="0"/>
        </w:rPr>
        <w:t>,</w:t>
      </w:r>
      <w:r w:rsidR="00673C3E">
        <w:rPr>
          <w:i w:val="0"/>
          <w:iCs w:val="0"/>
        </w:rPr>
        <w:t>440 files</w:t>
      </w:r>
      <w:r w:rsidR="00842CD7">
        <w:rPr>
          <w:i w:val="0"/>
          <w:iCs w:val="0"/>
        </w:rPr>
        <w:t xml:space="preserve"> of the corpus</w:t>
      </w:r>
      <w:r w:rsidR="00673C3E">
        <w:rPr>
          <w:i w:val="0"/>
          <w:iCs w:val="0"/>
        </w:rPr>
        <w:t>.</w:t>
      </w:r>
      <w:r w:rsidR="00A91294">
        <w:rPr>
          <w:i w:val="0"/>
          <w:iCs w:val="0"/>
        </w:rPr>
        <w:t xml:space="preserve"> Since the emotion label is specified in each file</w:t>
      </w:r>
      <w:r w:rsidR="00A34100">
        <w:rPr>
          <w:i w:val="0"/>
          <w:iCs w:val="0"/>
        </w:rPr>
        <w:t>’s</w:t>
      </w:r>
      <w:r w:rsidR="00A91294">
        <w:rPr>
          <w:i w:val="0"/>
          <w:iCs w:val="0"/>
        </w:rPr>
        <w:t xml:space="preserve"> name, it is easily extracted and stored in the same Numpy array</w:t>
      </w:r>
      <w:r w:rsidR="002E5693">
        <w:rPr>
          <w:i w:val="0"/>
          <w:iCs w:val="0"/>
        </w:rPr>
        <w:t xml:space="preserve">. </w:t>
      </w:r>
      <w:r w:rsidR="00884069">
        <w:rPr>
          <w:i w:val="0"/>
          <w:iCs w:val="0"/>
        </w:rPr>
        <w:t>Once all the files have been processed, the features along with their corresponding labels</w:t>
      </w:r>
      <w:r w:rsidR="00A34D35">
        <w:rPr>
          <w:i w:val="0"/>
          <w:iCs w:val="0"/>
        </w:rPr>
        <w:t>,</w:t>
      </w:r>
      <w:r w:rsidR="00884069">
        <w:rPr>
          <w:i w:val="0"/>
          <w:iCs w:val="0"/>
        </w:rPr>
        <w:t xml:space="preserve"> are stored in a Pandas dataframe.</w:t>
      </w:r>
    </w:p>
    <w:p w14:paraId="0770241A" w14:textId="602FA9E7" w:rsidR="00DF059D" w:rsidRDefault="00DF059D" w:rsidP="00DF059D">
      <w:pPr>
        <w:pStyle w:val="Heading3"/>
        <w:rPr>
          <w:i w:val="0"/>
          <w:iCs w:val="0"/>
        </w:rPr>
      </w:pPr>
      <w:r>
        <w:t>Removing the “calm” class</w:t>
      </w:r>
      <w:r w:rsidRPr="00450B66">
        <w:rPr>
          <w:i w:val="0"/>
          <w:iCs w:val="0"/>
        </w:rPr>
        <w:t xml:space="preserve">: Since the emotion “calm” is not being classified in this work, it </w:t>
      </w:r>
      <w:r w:rsidR="00945F18">
        <w:rPr>
          <w:i w:val="0"/>
          <w:iCs w:val="0"/>
        </w:rPr>
        <w:t>i</w:t>
      </w:r>
      <w:r w:rsidRPr="00450B66">
        <w:rPr>
          <w:i w:val="0"/>
          <w:iCs w:val="0"/>
        </w:rPr>
        <w:t>s completely removed in the data processing phase.</w:t>
      </w:r>
      <w:r w:rsidR="004C7C5F">
        <w:rPr>
          <w:i w:val="0"/>
          <w:iCs w:val="0"/>
        </w:rPr>
        <w:t xml:space="preserve"> </w:t>
      </w:r>
      <w:r>
        <w:rPr>
          <w:i w:val="0"/>
          <w:iCs w:val="0"/>
        </w:rPr>
        <w:t xml:space="preserve">After removing the </w:t>
      </w:r>
      <w:r w:rsidR="001A7FC4">
        <w:rPr>
          <w:i w:val="0"/>
          <w:iCs w:val="0"/>
        </w:rPr>
        <w:t xml:space="preserve">“calm” </w:t>
      </w:r>
      <w:r>
        <w:rPr>
          <w:i w:val="0"/>
          <w:iCs w:val="0"/>
        </w:rPr>
        <w:t xml:space="preserve">class, the number of </w:t>
      </w:r>
      <w:r w:rsidR="004C7C5F">
        <w:rPr>
          <w:i w:val="0"/>
          <w:iCs w:val="0"/>
        </w:rPr>
        <w:t>utterances</w:t>
      </w:r>
      <w:r>
        <w:rPr>
          <w:i w:val="0"/>
          <w:iCs w:val="0"/>
        </w:rPr>
        <w:t xml:space="preserve"> remaining </w:t>
      </w:r>
      <w:r w:rsidR="004D2709">
        <w:rPr>
          <w:i w:val="0"/>
          <w:iCs w:val="0"/>
        </w:rPr>
        <w:t>is</w:t>
      </w:r>
      <w:r>
        <w:rPr>
          <w:i w:val="0"/>
          <w:iCs w:val="0"/>
        </w:rPr>
        <w:t xml:space="preserve"> 1</w:t>
      </w:r>
      <w:r w:rsidR="000C4130">
        <w:rPr>
          <w:i w:val="0"/>
          <w:iCs w:val="0"/>
        </w:rPr>
        <w:t>,</w:t>
      </w:r>
      <w:r>
        <w:rPr>
          <w:i w:val="0"/>
          <w:iCs w:val="0"/>
        </w:rPr>
        <w:t>248.</w:t>
      </w:r>
    </w:p>
    <w:p w14:paraId="0AFB8121" w14:textId="539B4AE7" w:rsidR="00A34D35" w:rsidRDefault="00F305C9" w:rsidP="00F305C9">
      <w:pPr>
        <w:pStyle w:val="Heading3"/>
        <w:rPr>
          <w:i w:val="0"/>
          <w:iCs w:val="0"/>
        </w:rPr>
      </w:pPr>
      <w:r>
        <w:t>Upsampling the “neutral” class:</w:t>
      </w:r>
      <w:r>
        <w:rPr>
          <w:i w:val="0"/>
          <w:iCs w:val="0"/>
        </w:rPr>
        <w:t xml:space="preserve"> There are eight unique emotion classes in the RAVDESS corpus. They are </w:t>
      </w:r>
      <w:r w:rsidRPr="001E1889">
        <w:rPr>
          <w:i w:val="0"/>
          <w:iCs w:val="0"/>
        </w:rPr>
        <w:t>happy, sad, neutral, surprise</w:t>
      </w:r>
      <w:r>
        <w:rPr>
          <w:i w:val="0"/>
          <w:iCs w:val="0"/>
        </w:rPr>
        <w:t>d</w:t>
      </w:r>
      <w:r w:rsidRPr="001E1889">
        <w:rPr>
          <w:i w:val="0"/>
          <w:iCs w:val="0"/>
        </w:rPr>
        <w:t>, calm, angry, fearful and disgust</w:t>
      </w:r>
      <w:r>
        <w:rPr>
          <w:i w:val="0"/>
          <w:iCs w:val="0"/>
        </w:rPr>
        <w:t xml:space="preserve">. Each class has 192 utterances, except for the </w:t>
      </w:r>
    </w:p>
    <w:p w14:paraId="066FC4C8" w14:textId="77777777" w:rsidR="00A34D35" w:rsidRDefault="00A34D35" w:rsidP="00A34D35">
      <w:pPr>
        <w:pStyle w:val="BodyText"/>
        <w:tabs>
          <w:tab w:val="clear" w:pos="14.40pt"/>
        </w:tabs>
        <w:ind w:firstLine="0pt"/>
        <w:jc w:val="center"/>
        <w:rPr>
          <w:lang w:val="en-US"/>
        </w:rPr>
      </w:pPr>
      <w:r>
        <w:rPr>
          <w:noProof/>
          <w:lang w:val="en-US"/>
        </w:rPr>
        <w:drawing>
          <wp:inline distT="0" distB="0" distL="0" distR="0" wp14:anchorId="1F1BCCAB" wp14:editId="088786C1">
            <wp:extent cx="3041650" cy="1454150"/>
            <wp:effectExtent l="0" t="0" r="6350" b="0"/>
            <wp:docPr id="12" name="Picture 1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
                    <a:stretch/>
                  </pic:blipFill>
                  <pic:spPr bwMode="auto">
                    <a:xfrm>
                      <a:off x="0" y="0"/>
                      <a:ext cx="3041650" cy="1454150"/>
                    </a:xfrm>
                    <a:prstGeom prst="rect">
                      <a:avLst/>
                    </a:prstGeom>
                    <a:noFill/>
                    <a:ln>
                      <a:noFill/>
                    </a:ln>
                    <a:extLst>
                      <a:ext uri="{53640926-AAD7-44D8-BBD7-CCE9431645EC}">
                        <a14:shadowObscured xmlns:a14="http://schemas.microsoft.com/office/drawing/2010/main"/>
                      </a:ext>
                    </a:extLst>
                  </pic:spPr>
                </pic:pic>
              </a:graphicData>
            </a:graphic>
          </wp:inline>
        </w:drawing>
      </w:r>
    </w:p>
    <w:p w14:paraId="50D3D464" w14:textId="2412F57D" w:rsidR="0007546E" w:rsidRDefault="0007546E" w:rsidP="00A34D35">
      <w:pPr>
        <w:pStyle w:val="figurecaption"/>
      </w:pPr>
      <w:r>
        <w:t>Project flow diagram of the speech emotion recognition model.</w:t>
      </w:r>
    </w:p>
    <w:p w14:paraId="0EB4D748" w14:textId="5F64DE6D" w:rsidR="00F305C9" w:rsidRPr="00C76F6A" w:rsidRDefault="0007546E" w:rsidP="008D3E58">
      <w:pPr>
        <w:pStyle w:val="Heading3"/>
        <w:numPr>
          <w:ilvl w:val="0"/>
          <w:numId w:val="0"/>
        </w:numPr>
        <w:rPr>
          <w:i w:val="0"/>
          <w:iCs w:val="0"/>
        </w:rPr>
      </w:pPr>
      <w:r>
        <w:rPr>
          <w:i w:val="0"/>
          <w:iCs w:val="0"/>
        </w:rPr>
        <w:t xml:space="preserve"> </w:t>
      </w:r>
      <w:r w:rsidR="00F305C9">
        <w:rPr>
          <w:i w:val="0"/>
          <w:iCs w:val="0"/>
        </w:rPr>
        <w:t xml:space="preserve">“neutral” class, which has only 96. This class imbalance is a huge problem </w:t>
      </w:r>
      <w:r w:rsidR="00B22594">
        <w:rPr>
          <w:i w:val="0"/>
          <w:iCs w:val="0"/>
        </w:rPr>
        <w:t xml:space="preserve">in machine-learning </w:t>
      </w:r>
      <w:r w:rsidR="00F305C9">
        <w:rPr>
          <w:i w:val="0"/>
          <w:iCs w:val="0"/>
        </w:rPr>
        <w:t>since majority classes can influence the training and biasing of the model. Thus, the “neutral” class utterances are increased (upsampled) to match the other six classes.</w:t>
      </w:r>
    </w:p>
    <w:p w14:paraId="51826F75" w14:textId="0207CDC0" w:rsidR="00F305C9" w:rsidRPr="007B32D4" w:rsidRDefault="00F305C9" w:rsidP="00450B66">
      <w:pPr>
        <w:pStyle w:val="Heading3"/>
        <w:rPr>
          <w:i w:val="0"/>
          <w:iCs w:val="0"/>
        </w:rPr>
      </w:pPr>
      <w:r>
        <w:t>Us</w:t>
      </w:r>
      <w:r w:rsidR="00046B5E">
        <w:t>ing MFCCs</w:t>
      </w:r>
      <w:r>
        <w:t xml:space="preserve"> </w:t>
      </w:r>
      <w:r w:rsidR="00046B5E">
        <w:t xml:space="preserve">as </w:t>
      </w:r>
      <w:r>
        <w:t xml:space="preserve">features: </w:t>
      </w:r>
      <w:r w:rsidRPr="007B32D4">
        <w:rPr>
          <w:i w:val="0"/>
          <w:iCs w:val="0"/>
        </w:rPr>
        <w:t xml:space="preserve">In this work, the first thirteen MFCCs were </w:t>
      </w:r>
      <w:r w:rsidR="00CC2CB7">
        <w:rPr>
          <w:i w:val="0"/>
          <w:iCs w:val="0"/>
        </w:rPr>
        <w:t xml:space="preserve">initially </w:t>
      </w:r>
      <w:r w:rsidRPr="007B32D4">
        <w:rPr>
          <w:i w:val="0"/>
          <w:iCs w:val="0"/>
        </w:rPr>
        <w:t xml:space="preserve">selected as the acoustic features. This is because the higher coefficients represent fast changes in the filterbank energies, which end up degrading the model performance [26]. </w:t>
      </w:r>
      <w:r w:rsidR="002E2D9D">
        <w:rPr>
          <w:i w:val="0"/>
          <w:iCs w:val="0"/>
        </w:rPr>
        <w:t>However,</w:t>
      </w:r>
      <w:r w:rsidR="00964C87">
        <w:rPr>
          <w:i w:val="0"/>
          <w:iCs w:val="0"/>
        </w:rPr>
        <w:t xml:space="preserve"> a thorough analysis provide</w:t>
      </w:r>
      <w:r w:rsidR="00BE3E72">
        <w:rPr>
          <w:i w:val="0"/>
          <w:iCs w:val="0"/>
        </w:rPr>
        <w:t>s</w:t>
      </w:r>
      <w:r w:rsidR="00964C87">
        <w:rPr>
          <w:i w:val="0"/>
          <w:iCs w:val="0"/>
        </w:rPr>
        <w:t xml:space="preserve"> a different result for </w:t>
      </w:r>
      <w:r w:rsidR="00CD7C8F">
        <w:rPr>
          <w:i w:val="0"/>
          <w:iCs w:val="0"/>
        </w:rPr>
        <w:t xml:space="preserve">this </w:t>
      </w:r>
      <w:r w:rsidR="002163AA">
        <w:rPr>
          <w:i w:val="0"/>
          <w:iCs w:val="0"/>
        </w:rPr>
        <w:t>speech emotion classification</w:t>
      </w:r>
      <w:r w:rsidR="00EA703F">
        <w:rPr>
          <w:i w:val="0"/>
          <w:iCs w:val="0"/>
        </w:rPr>
        <w:t xml:space="preserve"> </w:t>
      </w:r>
      <w:r w:rsidR="00CD7C8F">
        <w:rPr>
          <w:i w:val="0"/>
          <w:iCs w:val="0"/>
        </w:rPr>
        <w:t>mode</w:t>
      </w:r>
      <w:r w:rsidR="00EA703F">
        <w:rPr>
          <w:i w:val="0"/>
          <w:iCs w:val="0"/>
        </w:rPr>
        <w:t>l</w:t>
      </w:r>
      <w:r w:rsidR="00CD7C8F">
        <w:rPr>
          <w:i w:val="0"/>
          <w:iCs w:val="0"/>
        </w:rPr>
        <w:t xml:space="preserve">. </w:t>
      </w:r>
      <w:r w:rsidR="00D77DED">
        <w:rPr>
          <w:i w:val="0"/>
          <w:iCs w:val="0"/>
        </w:rPr>
        <w:t>Fig. 4 shows the classification accuracies for different number of MFCCs</w:t>
      </w:r>
      <w:r w:rsidR="00A732CB">
        <w:rPr>
          <w:i w:val="0"/>
          <w:iCs w:val="0"/>
        </w:rPr>
        <w:t xml:space="preserve"> for the RAVDESS corpus data</w:t>
      </w:r>
      <w:r w:rsidR="00D77DED">
        <w:rPr>
          <w:i w:val="0"/>
          <w:iCs w:val="0"/>
        </w:rPr>
        <w:t>.</w:t>
      </w:r>
      <w:r w:rsidR="00AB3D7E">
        <w:rPr>
          <w:i w:val="0"/>
          <w:iCs w:val="0"/>
        </w:rPr>
        <w:t xml:space="preserve"> </w:t>
      </w:r>
      <w:r w:rsidR="00740A82" w:rsidRPr="007B32D4">
        <w:rPr>
          <w:i w:val="0"/>
          <w:iCs w:val="0"/>
        </w:rPr>
        <w:t xml:space="preserve">The accuracies </w:t>
      </w:r>
      <w:r w:rsidR="00740A82">
        <w:rPr>
          <w:i w:val="0"/>
          <w:iCs w:val="0"/>
        </w:rPr>
        <w:t>are</w:t>
      </w:r>
      <w:r w:rsidR="00740A82" w:rsidRPr="007B32D4">
        <w:rPr>
          <w:i w:val="0"/>
          <w:iCs w:val="0"/>
        </w:rPr>
        <w:t xml:space="preserve"> obtained </w:t>
      </w:r>
      <w:r w:rsidR="00232699">
        <w:rPr>
          <w:i w:val="0"/>
          <w:iCs w:val="0"/>
        </w:rPr>
        <w:t>using</w:t>
      </w:r>
      <w:r w:rsidR="00740A82" w:rsidRPr="007B32D4">
        <w:rPr>
          <w:i w:val="0"/>
          <w:iCs w:val="0"/>
        </w:rPr>
        <w:t xml:space="preserve"> default scikit-learn SVM settings (i.e. C = 1.0, kernel = ’rbf’, gamma = ‘scale’).</w:t>
      </w:r>
      <w:r w:rsidR="00740A82">
        <w:rPr>
          <w:i w:val="0"/>
          <w:iCs w:val="0"/>
        </w:rPr>
        <w:t xml:space="preserve"> </w:t>
      </w:r>
      <w:r w:rsidR="00AB3D97">
        <w:rPr>
          <w:i w:val="0"/>
          <w:iCs w:val="0"/>
        </w:rPr>
        <w:t>The highest test accuracy (61 %) is achieved using</w:t>
      </w:r>
      <w:r w:rsidR="00B27CB3">
        <w:rPr>
          <w:i w:val="0"/>
          <w:iCs w:val="0"/>
        </w:rPr>
        <w:t xml:space="preserve"> </w:t>
      </w:r>
      <w:del w:id="7" w:author="Microsoft Office User" w:date="2020-02-11T17:18:00Z">
        <w:r w:rsidR="008F4984" w:rsidDel="00303D2B">
          <w:rPr>
            <w:i w:val="0"/>
            <w:iCs w:val="0"/>
          </w:rPr>
          <w:delText>twenty-six</w:delText>
        </w:r>
      </w:del>
      <w:ins w:id="8" w:author="Microsoft Office User" w:date="2020-02-11T17:18:00Z">
        <w:r w:rsidR="00303D2B">
          <w:rPr>
            <w:i w:val="0"/>
            <w:iCs w:val="0"/>
          </w:rPr>
          <w:t>26</w:t>
        </w:r>
      </w:ins>
      <w:r w:rsidR="00AB3D97">
        <w:rPr>
          <w:i w:val="0"/>
          <w:iCs w:val="0"/>
        </w:rPr>
        <w:t xml:space="preserve"> MFCCs. </w:t>
      </w:r>
      <w:r w:rsidR="00745090">
        <w:rPr>
          <w:i w:val="0"/>
          <w:iCs w:val="0"/>
        </w:rPr>
        <w:t>To verify this finding, t</w:t>
      </w:r>
      <w:r w:rsidRPr="007B32D4">
        <w:rPr>
          <w:i w:val="0"/>
          <w:iCs w:val="0"/>
        </w:rPr>
        <w:t>he Principal Component Analysis (PCA) technique was used</w:t>
      </w:r>
      <w:r w:rsidR="00BF72CA">
        <w:rPr>
          <w:i w:val="0"/>
          <w:iCs w:val="0"/>
        </w:rPr>
        <w:t xml:space="preserve"> on 40 MFCCs</w:t>
      </w:r>
      <w:r w:rsidRPr="007B32D4">
        <w:rPr>
          <w:i w:val="0"/>
          <w:iCs w:val="0"/>
        </w:rPr>
        <w:t xml:space="preserve">. Fig </w:t>
      </w:r>
      <w:r w:rsidR="004B4099">
        <w:rPr>
          <w:i w:val="0"/>
          <w:iCs w:val="0"/>
        </w:rPr>
        <w:t>5</w:t>
      </w:r>
      <w:r w:rsidRPr="007B32D4">
        <w:rPr>
          <w:i w:val="0"/>
          <w:iCs w:val="0"/>
        </w:rPr>
        <w:t xml:space="preserve"> shows the contribution of each feature (MFCC). It is evident from</w:t>
      </w:r>
      <w:r w:rsidR="004B3D13">
        <w:rPr>
          <w:i w:val="0"/>
          <w:iCs w:val="0"/>
        </w:rPr>
        <w:t xml:space="preserve"> </w:t>
      </w:r>
      <w:r w:rsidRPr="007B32D4">
        <w:rPr>
          <w:i w:val="0"/>
          <w:iCs w:val="0"/>
        </w:rPr>
        <w:t xml:space="preserve">Fig. </w:t>
      </w:r>
      <w:r w:rsidR="004B4099">
        <w:rPr>
          <w:i w:val="0"/>
          <w:iCs w:val="0"/>
        </w:rPr>
        <w:t>5</w:t>
      </w:r>
      <w:r w:rsidRPr="007B32D4">
        <w:rPr>
          <w:i w:val="0"/>
          <w:iCs w:val="0"/>
        </w:rPr>
        <w:t xml:space="preserve"> that using more MFCCs will not make a </w:t>
      </w:r>
      <w:del w:id="9" w:author="Microsoft Office User" w:date="2020-02-11T17:17:00Z">
        <w:r w:rsidRPr="007B32D4" w:rsidDel="00303D2B">
          <w:rPr>
            <w:i w:val="0"/>
            <w:iCs w:val="0"/>
          </w:rPr>
          <w:delText xml:space="preserve">huge </w:delText>
        </w:r>
      </w:del>
      <w:ins w:id="10" w:author="Microsoft Office User" w:date="2020-02-11T17:17:00Z">
        <w:r w:rsidR="00303D2B">
          <w:rPr>
            <w:i w:val="0"/>
            <w:iCs w:val="0"/>
          </w:rPr>
          <w:t>significant</w:t>
        </w:r>
        <w:r w:rsidR="00303D2B" w:rsidRPr="007B32D4">
          <w:rPr>
            <w:i w:val="0"/>
            <w:iCs w:val="0"/>
          </w:rPr>
          <w:t xml:space="preserve"> </w:t>
        </w:r>
      </w:ins>
      <w:r w:rsidRPr="007B32D4">
        <w:rPr>
          <w:i w:val="0"/>
          <w:iCs w:val="0"/>
        </w:rPr>
        <w:t>difference in classification accuracy since the</w:t>
      </w:r>
      <w:r w:rsidR="00A203DD">
        <w:rPr>
          <w:i w:val="0"/>
          <w:iCs w:val="0"/>
        </w:rPr>
        <w:t xml:space="preserve"> first </w:t>
      </w:r>
      <w:del w:id="11" w:author="Microsoft Office User" w:date="2020-02-11T17:18:00Z">
        <w:r w:rsidR="008F4984" w:rsidDel="00303D2B">
          <w:rPr>
            <w:i w:val="0"/>
            <w:iCs w:val="0"/>
          </w:rPr>
          <w:delText>twenty-six</w:delText>
        </w:r>
      </w:del>
      <w:ins w:id="12" w:author="Microsoft Office User" w:date="2020-02-11T17:18:00Z">
        <w:r w:rsidR="00303D2B">
          <w:rPr>
            <w:i w:val="0"/>
            <w:iCs w:val="0"/>
          </w:rPr>
          <w:t>26</w:t>
        </w:r>
      </w:ins>
      <w:r w:rsidR="00A203DD">
        <w:rPr>
          <w:i w:val="0"/>
          <w:iCs w:val="0"/>
        </w:rPr>
        <w:t xml:space="preserve"> princial components (MFCCs) contain majority of the information (i.e. variance).</w:t>
      </w:r>
    </w:p>
    <w:p w14:paraId="20E2ADA4" w14:textId="3BB5E3AC" w:rsidR="00E472DA" w:rsidRDefault="009D5BD3" w:rsidP="009D5BD3">
      <w:pPr>
        <w:pStyle w:val="tablehead"/>
        <w:numPr>
          <w:ilvl w:val="0"/>
          <w:numId w:val="0"/>
        </w:numPr>
      </w:pPr>
      <w:r>
        <w:drawing>
          <wp:inline distT="0" distB="0" distL="0" distR="0" wp14:anchorId="60BA81F5" wp14:editId="78F16C7F">
            <wp:extent cx="2965721" cy="20376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3">
                      <a:extLst>
                        <a:ext uri="{BEBA8EAE-BF5A-486C-A8C5-ECC9F3942E4B}">
                          <a14:imgProps xmlns:a14="http://schemas.microsoft.com/office/drawing/2010/main">
                            <a14:imgLayer>
                              <a14:imgEffect>
                                <a14:sharpenSoften amount="50%"/>
                              </a14:imgEffect>
                            </a14:imgLayer>
                          </a14:imgProps>
                        </a:ext>
                        <a:ext uri="{28A0092B-C50C-407E-A947-70E740481C1C}">
                          <a14:useLocalDpi xmlns:a14="http://schemas.microsoft.com/office/drawing/2010/main" val="0"/>
                        </a:ext>
                      </a:extLst>
                    </a:blip>
                    <a:srcRect l="4.629%" t="11.574%" r="9.568%"/>
                    <a:stretch/>
                  </pic:blipFill>
                  <pic:spPr bwMode="auto">
                    <a:xfrm>
                      <a:off x="0" y="0"/>
                      <a:ext cx="2983456" cy="2049785"/>
                    </a:xfrm>
                    <a:prstGeom prst="rect">
                      <a:avLst/>
                    </a:prstGeom>
                    <a:noFill/>
                    <a:ln>
                      <a:noFill/>
                    </a:ln>
                    <a:extLst>
                      <a:ext uri="{53640926-AAD7-44D8-BBD7-CCE9431645EC}">
                        <a14:shadowObscured xmlns:a14="http://schemas.microsoft.com/office/drawing/2010/main"/>
                      </a:ext>
                    </a:extLst>
                  </pic:spPr>
                </pic:pic>
              </a:graphicData>
            </a:graphic>
          </wp:inline>
        </w:drawing>
      </w:r>
    </w:p>
    <w:p w14:paraId="4BEC22C9" w14:textId="584A1968" w:rsidR="0007546E" w:rsidRPr="009D5BD3" w:rsidRDefault="0007546E" w:rsidP="0007546E">
      <w:pPr>
        <w:pStyle w:val="figurecaption"/>
      </w:pPr>
      <w:r>
        <w:t xml:space="preserve">Training and </w:t>
      </w:r>
      <w:r w:rsidR="00721507">
        <w:t>t</w:t>
      </w:r>
      <w:r>
        <w:t>est accuracies for different number of MFCCs</w:t>
      </w:r>
      <w:r w:rsidR="00A732CB">
        <w:t xml:space="preserve"> (Sampling rate = 16</w:t>
      </w:r>
      <w:r w:rsidR="00B807D3">
        <w:t>,</w:t>
      </w:r>
      <w:r w:rsidR="00A732CB">
        <w:t>000</w:t>
      </w:r>
      <w:r w:rsidR="00B807D3">
        <w:t xml:space="preserve"> </w:t>
      </w:r>
      <w:r w:rsidR="00A732CB">
        <w:t>Hz</w:t>
      </w:r>
      <w:r w:rsidR="00F64B2D">
        <w:t>)</w:t>
      </w:r>
      <w:r>
        <w:t>.</w:t>
      </w:r>
    </w:p>
    <w:p w14:paraId="3071531B" w14:textId="52FF7373" w:rsidR="00227136" w:rsidRPr="00227136" w:rsidRDefault="00227136" w:rsidP="00227136">
      <w:pPr>
        <w:pStyle w:val="Heading3"/>
      </w:pPr>
      <w:r>
        <w:t>Using more features</w:t>
      </w:r>
      <w:r w:rsidRPr="00227136">
        <w:t xml:space="preserve">: </w:t>
      </w:r>
      <w:r w:rsidRPr="00227136">
        <w:rPr>
          <w:i w:val="0"/>
          <w:iCs w:val="0"/>
        </w:rPr>
        <w:t>The zero-crossing rate (ZCR) is defined as the rate of sign changes along a signal. ZCR is calculated using (2), where s is a signal of length T and 1</w:t>
      </w:r>
      <w:r w:rsidRPr="00227136">
        <w:rPr>
          <w:i w:val="0"/>
          <w:iCs w:val="0"/>
          <w:vertAlign w:val="subscript"/>
        </w:rPr>
        <w:t>R&lt;0</w:t>
      </w:r>
      <w:r w:rsidRPr="00227136">
        <w:rPr>
          <w:i w:val="0"/>
          <w:iCs w:val="0"/>
        </w:rPr>
        <w:t xml:space="preserve"> is an indicator function.</w:t>
      </w:r>
    </w:p>
    <w:p w14:paraId="068DFEA4" w14:textId="77777777" w:rsidR="00227136" w:rsidRPr="00C06692" w:rsidRDefault="00227136" w:rsidP="00227136"/>
    <w:p w14:paraId="106E862A" w14:textId="77777777" w:rsidR="00227136" w:rsidRDefault="00227136" w:rsidP="00227136">
      <w:pPr>
        <w:jc w:val="end"/>
      </w:pPr>
      <m:oMath>
        <m:r>
          <w:rPr>
            <w:rFonts w:ascii="Cambria Math" w:hAnsi="Cambria Math"/>
          </w:rPr>
          <m:t>zcr=</m:t>
        </m:r>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m:rPr>
                        <m:scr m:val="double-struck"/>
                      </m:rPr>
                      <w:rPr>
                        <w:rFonts w:ascii="Cambria Math" w:hAnsi="Cambria Math"/>
                      </w:rPr>
                      <m:t>R</m:t>
                    </m:r>
                  </m:e>
                  <m:sub>
                    <m:r>
                      <w:rPr>
                        <w:rFonts w:ascii="Cambria Math" w:hAnsi="Cambria Math"/>
                      </w:rPr>
                      <m:t>&lt;0</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e>
        </m:nary>
      </m:oMath>
      <w:r>
        <w:t xml:space="preserve">                    (2)</w:t>
      </w:r>
    </w:p>
    <w:p w14:paraId="5FD4D1B6" w14:textId="77777777" w:rsidR="00115E3B" w:rsidRDefault="00115E3B" w:rsidP="00C06692">
      <w:pPr>
        <w:pStyle w:val="BodyText"/>
        <w:rPr>
          <w:lang w:val="en-US"/>
        </w:rPr>
      </w:pPr>
    </w:p>
    <w:p w14:paraId="458C892C" w14:textId="4FB213ED" w:rsidR="00A20373" w:rsidRDefault="007F0A09" w:rsidP="007B32D4">
      <w:pPr>
        <w:pStyle w:val="BodyText"/>
        <w:tabs>
          <w:tab w:val="clear" w:pos="14.40pt"/>
          <w:tab w:val="start" w:pos="0pt"/>
        </w:tabs>
        <w:ind w:firstLine="0pt"/>
        <w:jc w:val="center"/>
        <w:rPr>
          <w:lang w:val="en-US"/>
        </w:rPr>
      </w:pPr>
      <w:r>
        <w:rPr>
          <w:noProof/>
          <w:lang w:val="en-US"/>
        </w:rPr>
        <w:lastRenderedPageBreak/>
        <w:drawing>
          <wp:inline distT="0" distB="0" distL="0" distR="0" wp14:anchorId="1BFC2FCF" wp14:editId="66A2E1E2">
            <wp:extent cx="2705100" cy="181927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4">
                      <a:extLst>
                        <a:ext uri="{BEBA8EAE-BF5A-486C-A8C5-ECC9F3942E4B}">
                          <a14:imgProps xmlns:a14="http://schemas.microsoft.com/office/drawing/2010/main">
                            <a14:imgLayer>
                              <a14:imgEffect>
                                <a14:sharpenSoften amount="50%"/>
                              </a14:imgEffect>
                            </a14:imgLayer>
                          </a14:imgProps>
                        </a:ext>
                        <a:ext uri="{28A0092B-C50C-407E-A947-70E740481C1C}">
                          <a14:useLocalDpi xmlns:a14="http://schemas.microsoft.com/office/drawing/2010/main" val="0"/>
                        </a:ext>
                      </a:extLst>
                    </a:blip>
                    <a:srcRect l="3.086%" t="11.574%" r="9.259%"/>
                    <a:stretch/>
                  </pic:blipFill>
                  <pic:spPr bwMode="auto">
                    <a:xfrm>
                      <a:off x="0" y="0"/>
                      <a:ext cx="2705100"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124ACFDF" w14:textId="2BF88D89" w:rsidR="00B962FF" w:rsidRDefault="00B962FF" w:rsidP="00125553">
      <w:pPr>
        <w:pStyle w:val="figurecaption"/>
      </w:pPr>
      <w:r>
        <w:t>Principal Component Analysis on</w:t>
      </w:r>
      <w:r w:rsidR="00E5339B">
        <w:t xml:space="preserve"> </w:t>
      </w:r>
      <w:r>
        <w:t>MFCCs.</w:t>
      </w:r>
    </w:p>
    <w:p w14:paraId="57CBB513" w14:textId="77777777" w:rsidR="00C06692" w:rsidRDefault="00C06692" w:rsidP="00C06692">
      <w:pPr>
        <w:jc w:val="end"/>
      </w:pPr>
    </w:p>
    <w:p w14:paraId="389C0C5D" w14:textId="0B9088E2" w:rsidR="00E13AC7" w:rsidRPr="001B12F4" w:rsidRDefault="005A2DB0" w:rsidP="00CE04D6">
      <w:pPr>
        <w:pStyle w:val="BodyText"/>
        <w:rPr>
          <w:lang w:val="en-US"/>
        </w:rPr>
      </w:pPr>
      <w:r>
        <w:rPr>
          <w:lang w:val="en-US"/>
        </w:rPr>
        <w:t>T</w:t>
      </w:r>
      <w:r w:rsidR="00E04212">
        <w:rPr>
          <w:lang w:val="en-US"/>
        </w:rPr>
        <w:t xml:space="preserve">he ZCR </w:t>
      </w:r>
      <w:r w:rsidR="00A71218">
        <w:rPr>
          <w:lang w:val="en-US"/>
        </w:rPr>
        <w:t>i</w:t>
      </w:r>
      <w:r w:rsidR="00E04212">
        <w:rPr>
          <w:lang w:val="en-US"/>
        </w:rPr>
        <w:t xml:space="preserve">s extracted for each frame and then an average is taken over all frames. </w:t>
      </w:r>
      <w:r w:rsidR="009A2484">
        <w:rPr>
          <w:lang w:val="en-US"/>
        </w:rPr>
        <w:t>This gives a total of</w:t>
      </w:r>
      <w:r w:rsidR="0096555E">
        <w:rPr>
          <w:lang w:val="en-US"/>
        </w:rPr>
        <w:t xml:space="preserve"> </w:t>
      </w:r>
      <w:del w:id="13" w:author="Microsoft Office User" w:date="2020-02-11T17:18:00Z">
        <w:r w:rsidR="0096555E" w:rsidDel="00303D2B">
          <w:rPr>
            <w:lang w:val="en-US"/>
          </w:rPr>
          <w:delText>twenty-seven</w:delText>
        </w:r>
      </w:del>
      <w:ins w:id="14" w:author="Microsoft Office User" w:date="2020-02-11T17:18:00Z">
        <w:r w:rsidR="00303D2B">
          <w:rPr>
            <w:lang w:val="en-US"/>
          </w:rPr>
          <w:t>27</w:t>
        </w:r>
      </w:ins>
      <w:r w:rsidR="00115E3B">
        <w:rPr>
          <w:lang w:val="en-US"/>
        </w:rPr>
        <w:t xml:space="preserve"> </w:t>
      </w:r>
      <w:r w:rsidR="009A2484">
        <w:rPr>
          <w:lang w:val="en-US"/>
        </w:rPr>
        <w:t>features per utterance.</w:t>
      </w:r>
      <w:r w:rsidR="00943BAA">
        <w:rPr>
          <w:lang w:val="en-US"/>
        </w:rPr>
        <w:t xml:space="preserve"> The result is </w:t>
      </w:r>
      <w:r w:rsidR="00443974">
        <w:rPr>
          <w:lang w:val="en-US"/>
        </w:rPr>
        <w:t>a test accuracy of</w:t>
      </w:r>
      <w:r w:rsidR="00D01AFF">
        <w:rPr>
          <w:lang w:val="en-US"/>
        </w:rPr>
        <w:t xml:space="preserve"> 79</w:t>
      </w:r>
      <w:r w:rsidR="002C1F61">
        <w:rPr>
          <w:lang w:val="en-US"/>
        </w:rPr>
        <w:t>%</w:t>
      </w:r>
      <w:r w:rsidR="00443974">
        <w:rPr>
          <w:lang w:val="en-US"/>
        </w:rPr>
        <w:t>.</w:t>
      </w:r>
      <w:r w:rsidR="00CE04D6">
        <w:rPr>
          <w:lang w:val="en-US"/>
        </w:rPr>
        <w:t xml:space="preserve"> </w:t>
      </w:r>
      <w:r w:rsidR="00D95E30">
        <w:rPr>
          <w:lang w:val="en-US"/>
        </w:rPr>
        <w:t>The standard deviations per frame</w:t>
      </w:r>
      <w:r w:rsidR="00963336">
        <w:rPr>
          <w:lang w:val="en-US"/>
        </w:rPr>
        <w:t xml:space="preserve"> </w:t>
      </w:r>
      <w:r w:rsidR="00AC0546">
        <w:rPr>
          <w:lang w:val="en-US"/>
        </w:rPr>
        <w:t>are</w:t>
      </w:r>
      <w:r w:rsidR="00D95E30">
        <w:rPr>
          <w:lang w:val="en-US"/>
        </w:rPr>
        <w:t xml:space="preserve"> also used </w:t>
      </w:r>
      <w:r w:rsidR="00963336">
        <w:rPr>
          <w:lang w:val="en-US"/>
        </w:rPr>
        <w:t xml:space="preserve">for the </w:t>
      </w:r>
      <w:del w:id="15" w:author="Microsoft Office User" w:date="2020-02-11T17:18:00Z">
        <w:r w:rsidR="00165768" w:rsidDel="00303D2B">
          <w:rPr>
            <w:lang w:val="en-US"/>
          </w:rPr>
          <w:delText>twenty-six</w:delText>
        </w:r>
      </w:del>
      <w:ins w:id="16" w:author="Microsoft Office User" w:date="2020-02-11T17:18:00Z">
        <w:r w:rsidR="00303D2B">
          <w:rPr>
            <w:lang w:val="en-US"/>
          </w:rPr>
          <w:t>26</w:t>
        </w:r>
      </w:ins>
      <w:r w:rsidR="00115E3B">
        <w:t xml:space="preserve"> </w:t>
      </w:r>
      <w:r w:rsidR="00963336">
        <w:rPr>
          <w:lang w:val="en-US"/>
        </w:rPr>
        <w:t>MFCCs</w:t>
      </w:r>
      <w:r w:rsidR="00AC0546">
        <w:rPr>
          <w:lang w:val="en-US"/>
        </w:rPr>
        <w:t xml:space="preserve">, causing the </w:t>
      </w:r>
      <w:r w:rsidR="00D95E30">
        <w:rPr>
          <w:lang w:val="en-US"/>
        </w:rPr>
        <w:t xml:space="preserve">total number of features per utterance </w:t>
      </w:r>
      <w:r w:rsidR="00AC0546">
        <w:rPr>
          <w:lang w:val="en-US"/>
        </w:rPr>
        <w:t xml:space="preserve">to </w:t>
      </w:r>
      <w:r w:rsidR="009A54C1">
        <w:rPr>
          <w:lang w:val="en-US"/>
        </w:rPr>
        <w:t>increase</w:t>
      </w:r>
      <w:r w:rsidR="00D95E30">
        <w:rPr>
          <w:lang w:val="en-US"/>
        </w:rPr>
        <w:t xml:space="preserve"> </w:t>
      </w:r>
      <w:r w:rsidR="009A54C1">
        <w:rPr>
          <w:lang w:val="en-US"/>
        </w:rPr>
        <w:t xml:space="preserve">to </w:t>
      </w:r>
      <w:del w:id="17" w:author="Microsoft Office User" w:date="2020-02-11T17:18:00Z">
        <w:r w:rsidR="0096555E" w:rsidDel="00303D2B">
          <w:rPr>
            <w:lang w:val="en-US"/>
          </w:rPr>
          <w:delText>fifty-three</w:delText>
        </w:r>
      </w:del>
      <w:ins w:id="18" w:author="Microsoft Office User" w:date="2020-02-11T17:18:00Z">
        <w:r w:rsidR="00303D2B">
          <w:rPr>
            <w:lang w:val="en-US"/>
          </w:rPr>
          <w:t>53</w:t>
        </w:r>
      </w:ins>
      <w:r w:rsidR="00D95E30">
        <w:rPr>
          <w:lang w:val="en-US"/>
        </w:rPr>
        <w:t xml:space="preserve"> </w:t>
      </w:r>
      <w:r w:rsidR="00DE5725">
        <w:rPr>
          <w:lang w:val="en-US"/>
        </w:rPr>
        <w:t>–</w:t>
      </w:r>
      <w:r w:rsidR="00D31927">
        <w:rPr>
          <w:lang w:val="en-US"/>
        </w:rPr>
        <w:t xml:space="preserve"> </w:t>
      </w:r>
      <w:del w:id="19" w:author="Microsoft Office User" w:date="2020-02-11T17:18:00Z">
        <w:r w:rsidR="00DE5725" w:rsidDel="00303D2B">
          <w:rPr>
            <w:lang w:val="en-US"/>
          </w:rPr>
          <w:delText>twenty-six</w:delText>
        </w:r>
      </w:del>
      <w:ins w:id="20" w:author="Microsoft Office User" w:date="2020-02-11T17:18:00Z">
        <w:r w:rsidR="00303D2B">
          <w:rPr>
            <w:lang w:val="en-US"/>
          </w:rPr>
          <w:t>26</w:t>
        </w:r>
      </w:ins>
      <w:r w:rsidR="00115E3B">
        <w:t xml:space="preserve"> </w:t>
      </w:r>
      <w:r w:rsidR="00D95E30">
        <w:rPr>
          <w:lang w:val="en-US"/>
        </w:rPr>
        <w:t xml:space="preserve">MFCCs (mean), </w:t>
      </w:r>
      <w:del w:id="21" w:author="Microsoft Office User" w:date="2020-02-11T17:18:00Z">
        <w:r w:rsidR="00DE5725" w:rsidDel="00303D2B">
          <w:rPr>
            <w:lang w:val="en-US"/>
          </w:rPr>
          <w:delText>twenty-six</w:delText>
        </w:r>
      </w:del>
      <w:ins w:id="22" w:author="Microsoft Office User" w:date="2020-02-11T17:18:00Z">
        <w:r w:rsidR="00303D2B">
          <w:rPr>
            <w:lang w:val="en-US"/>
          </w:rPr>
          <w:t>26</w:t>
        </w:r>
      </w:ins>
      <w:r w:rsidR="00115E3B">
        <w:t xml:space="preserve"> </w:t>
      </w:r>
      <w:r w:rsidR="00D95E30">
        <w:rPr>
          <w:lang w:val="en-US"/>
        </w:rPr>
        <w:t>MFCCs (standard deviation)</w:t>
      </w:r>
      <w:r>
        <w:rPr>
          <w:lang w:val="en-US"/>
        </w:rPr>
        <w:t>,</w:t>
      </w:r>
      <w:r w:rsidR="00D95E30">
        <w:rPr>
          <w:lang w:val="en-US"/>
        </w:rPr>
        <w:t xml:space="preserve"> and</w:t>
      </w:r>
      <w:r w:rsidR="00443974">
        <w:rPr>
          <w:lang w:val="en-US"/>
        </w:rPr>
        <w:t xml:space="preserve"> ZCR (mean).</w:t>
      </w:r>
      <w:r w:rsidR="001B12F4">
        <w:rPr>
          <w:lang w:val="en-US"/>
        </w:rPr>
        <w:t xml:space="preserve"> Even</w:t>
      </w:r>
      <w:r w:rsidR="001B12F4">
        <w:t xml:space="preserve"> </w:t>
      </w:r>
      <w:r w:rsidR="001B12F4">
        <w:rPr>
          <w:lang w:val="en-US"/>
        </w:rPr>
        <w:t xml:space="preserve">though </w:t>
      </w:r>
      <w:r w:rsidR="001B12F4">
        <w:t xml:space="preserve">the test accuracy </w:t>
      </w:r>
      <w:r w:rsidR="001B12F4">
        <w:rPr>
          <w:lang w:val="en-US"/>
        </w:rPr>
        <w:t xml:space="preserve">drops </w:t>
      </w:r>
      <w:r w:rsidR="001B12F4">
        <w:t>to 7</w:t>
      </w:r>
      <w:r w:rsidR="001B12F4">
        <w:rPr>
          <w:lang w:val="en-US"/>
        </w:rPr>
        <w:t>7</w:t>
      </w:r>
      <w:r w:rsidR="001B12F4">
        <w:t>%</w:t>
      </w:r>
      <w:r w:rsidR="001B12F4">
        <w:rPr>
          <w:lang w:val="en-US"/>
        </w:rPr>
        <w:t>,</w:t>
      </w:r>
      <w:r w:rsidR="00B152C4">
        <w:rPr>
          <w:lang w:val="en-US"/>
        </w:rPr>
        <w:t xml:space="preserve"> </w:t>
      </w:r>
      <w:r w:rsidR="004744C0">
        <w:rPr>
          <w:lang w:val="en-US"/>
        </w:rPr>
        <w:t>it</w:t>
      </w:r>
      <w:r w:rsidR="000D4B99">
        <w:rPr>
          <w:lang w:val="en-US"/>
        </w:rPr>
        <w:t xml:space="preserve"> is later seen</w:t>
      </w:r>
      <w:r w:rsidR="00DC6685">
        <w:rPr>
          <w:lang w:val="en-US"/>
        </w:rPr>
        <w:t xml:space="preserve"> </w:t>
      </w:r>
      <w:r w:rsidR="004744C0">
        <w:rPr>
          <w:lang w:val="en-US"/>
        </w:rPr>
        <w:t xml:space="preserve">that </w:t>
      </w:r>
      <w:r w:rsidR="001B12F4">
        <w:rPr>
          <w:lang w:val="en-US"/>
        </w:rPr>
        <w:t>this additional feature set increases the test accuracy of RAVDESS utterances</w:t>
      </w:r>
      <w:r w:rsidR="00B152C4">
        <w:rPr>
          <w:lang w:val="en-US"/>
        </w:rPr>
        <w:t xml:space="preserve"> when noise is introduced to them</w:t>
      </w:r>
      <w:r w:rsidR="001B12F4">
        <w:rPr>
          <w:lang w:val="en-US"/>
        </w:rPr>
        <w:t>.</w:t>
      </w:r>
    </w:p>
    <w:p w14:paraId="7C24D878" w14:textId="448A34C9" w:rsidR="00863832" w:rsidRDefault="00E472DA" w:rsidP="009C1231">
      <w:pPr>
        <w:pStyle w:val="Heading3"/>
        <w:rPr>
          <w:i w:val="0"/>
          <w:iCs w:val="0"/>
        </w:rPr>
      </w:pPr>
      <w:r>
        <w:t>Using Grid</w:t>
      </w:r>
      <w:r w:rsidR="00AA47B5">
        <w:t xml:space="preserve"> </w:t>
      </w:r>
      <w:r>
        <w:t>Search to find best hyperparameter</w:t>
      </w:r>
      <w:r w:rsidR="00553982">
        <w:t xml:space="preserve"> values</w:t>
      </w:r>
      <w:r w:rsidRPr="00450B66">
        <w:rPr>
          <w:i w:val="0"/>
          <w:iCs w:val="0"/>
        </w:rPr>
        <w:t xml:space="preserve">: </w:t>
      </w:r>
      <w:r w:rsidR="000D136F">
        <w:rPr>
          <w:i w:val="0"/>
          <w:iCs w:val="0"/>
        </w:rPr>
        <w:t>Grid</w:t>
      </w:r>
      <w:r w:rsidR="00AA47B5">
        <w:rPr>
          <w:i w:val="0"/>
          <w:iCs w:val="0"/>
        </w:rPr>
        <w:t xml:space="preserve"> </w:t>
      </w:r>
      <w:r w:rsidR="000D136F">
        <w:rPr>
          <w:i w:val="0"/>
          <w:iCs w:val="0"/>
        </w:rPr>
        <w:t xml:space="preserve">Search is a </w:t>
      </w:r>
      <w:r w:rsidR="0008697C">
        <w:rPr>
          <w:i w:val="0"/>
          <w:iCs w:val="0"/>
        </w:rPr>
        <w:t xml:space="preserve">technique </w:t>
      </w:r>
      <w:r w:rsidR="005A2DB0">
        <w:rPr>
          <w:i w:val="0"/>
          <w:iCs w:val="0"/>
        </w:rPr>
        <w:t>that</w:t>
      </w:r>
      <w:r w:rsidR="0008697C">
        <w:rPr>
          <w:i w:val="0"/>
          <w:iCs w:val="0"/>
        </w:rPr>
        <w:t xml:space="preserve"> </w:t>
      </w:r>
      <w:r w:rsidR="00EB0031">
        <w:rPr>
          <w:i w:val="0"/>
          <w:iCs w:val="0"/>
        </w:rPr>
        <w:t>perform</w:t>
      </w:r>
      <w:r w:rsidR="005A2DB0">
        <w:rPr>
          <w:i w:val="0"/>
          <w:iCs w:val="0"/>
        </w:rPr>
        <w:t>s</w:t>
      </w:r>
      <w:r w:rsidR="00EB0031">
        <w:rPr>
          <w:i w:val="0"/>
          <w:iCs w:val="0"/>
        </w:rPr>
        <w:t xml:space="preserve"> a parametric sweep to determine the best possible combination of hyperparameter</w:t>
      </w:r>
      <w:r w:rsidR="001E7176">
        <w:rPr>
          <w:i w:val="0"/>
          <w:iCs w:val="0"/>
        </w:rPr>
        <w:t>s</w:t>
      </w:r>
      <w:r w:rsidR="00EB0031">
        <w:rPr>
          <w:i w:val="0"/>
          <w:iCs w:val="0"/>
        </w:rPr>
        <w:t xml:space="preserve"> within a specified range.</w:t>
      </w:r>
      <w:r w:rsidR="00B23023">
        <w:rPr>
          <w:i w:val="0"/>
          <w:iCs w:val="0"/>
        </w:rPr>
        <w:t xml:space="preserve"> </w:t>
      </w:r>
      <w:r w:rsidR="006A4DBF">
        <w:rPr>
          <w:i w:val="0"/>
          <w:iCs w:val="0"/>
        </w:rPr>
        <w:t xml:space="preserve">The Grid Search </w:t>
      </w:r>
      <w:r w:rsidR="00844340">
        <w:rPr>
          <w:i w:val="0"/>
          <w:iCs w:val="0"/>
        </w:rPr>
        <w:t>is</w:t>
      </w:r>
      <w:r w:rsidR="006A4DBF">
        <w:rPr>
          <w:i w:val="0"/>
          <w:iCs w:val="0"/>
        </w:rPr>
        <w:t xml:space="preserve"> used multiple times</w:t>
      </w:r>
      <w:r w:rsidR="00844340">
        <w:rPr>
          <w:i w:val="0"/>
          <w:iCs w:val="0"/>
        </w:rPr>
        <w:t xml:space="preserve"> in this work</w:t>
      </w:r>
      <w:r w:rsidR="006A4DBF">
        <w:rPr>
          <w:i w:val="0"/>
          <w:iCs w:val="0"/>
        </w:rPr>
        <w:t xml:space="preserve">, with the parameter range </w:t>
      </w:r>
      <w:r w:rsidR="000C2684">
        <w:rPr>
          <w:i w:val="0"/>
          <w:iCs w:val="0"/>
        </w:rPr>
        <w:t>being made</w:t>
      </w:r>
      <w:r w:rsidR="006A4DBF">
        <w:rPr>
          <w:i w:val="0"/>
          <w:iCs w:val="0"/>
        </w:rPr>
        <w:t xml:space="preserve"> narrower each time. </w:t>
      </w:r>
      <w:r w:rsidR="00B23023">
        <w:rPr>
          <w:i w:val="0"/>
          <w:iCs w:val="0"/>
        </w:rPr>
        <w:t>After running Grid</w:t>
      </w:r>
      <w:r w:rsidR="00AA47B5">
        <w:rPr>
          <w:i w:val="0"/>
          <w:iCs w:val="0"/>
        </w:rPr>
        <w:t xml:space="preserve"> </w:t>
      </w:r>
      <w:r w:rsidR="00B23023">
        <w:rPr>
          <w:i w:val="0"/>
          <w:iCs w:val="0"/>
        </w:rPr>
        <w:t>Search for the SVM model,</w:t>
      </w:r>
      <w:r w:rsidR="005210F6">
        <w:rPr>
          <w:i w:val="0"/>
          <w:iCs w:val="0"/>
        </w:rPr>
        <w:t xml:space="preserve"> the combination that provides the highest </w:t>
      </w:r>
      <w:r w:rsidR="00BC73C6">
        <w:rPr>
          <w:i w:val="0"/>
          <w:iCs w:val="0"/>
        </w:rPr>
        <w:t>score</w:t>
      </w:r>
      <w:r w:rsidR="005210F6">
        <w:rPr>
          <w:i w:val="0"/>
          <w:iCs w:val="0"/>
        </w:rPr>
        <w:t xml:space="preserve"> (</w:t>
      </w:r>
      <w:r w:rsidR="00A30B60">
        <w:rPr>
          <w:i w:val="0"/>
          <w:iCs w:val="0"/>
        </w:rPr>
        <w:t>7</w:t>
      </w:r>
      <w:r w:rsidR="00833620">
        <w:rPr>
          <w:i w:val="0"/>
          <w:iCs w:val="0"/>
        </w:rPr>
        <w:t>4</w:t>
      </w:r>
      <w:r w:rsidR="005210F6">
        <w:rPr>
          <w:i w:val="0"/>
          <w:iCs w:val="0"/>
        </w:rPr>
        <w:t>.</w:t>
      </w:r>
      <w:r w:rsidR="00833620">
        <w:rPr>
          <w:i w:val="0"/>
          <w:iCs w:val="0"/>
        </w:rPr>
        <w:t>3</w:t>
      </w:r>
      <w:r w:rsidR="005210F6">
        <w:rPr>
          <w:i w:val="0"/>
          <w:iCs w:val="0"/>
        </w:rPr>
        <w:t xml:space="preserve">%) consists of the </w:t>
      </w:r>
      <w:r w:rsidR="005A2DB0">
        <w:rPr>
          <w:i w:val="0"/>
          <w:iCs w:val="0"/>
        </w:rPr>
        <w:t xml:space="preserve">Radial Basis Function </w:t>
      </w:r>
      <w:r w:rsidR="005210F6">
        <w:rPr>
          <w:i w:val="0"/>
          <w:iCs w:val="0"/>
        </w:rPr>
        <w:t xml:space="preserve">(RBF) kernel, </w:t>
      </w:r>
      <w:r w:rsidR="00CF3615">
        <w:rPr>
          <w:i w:val="0"/>
          <w:iCs w:val="0"/>
        </w:rPr>
        <w:t>with a C</w:t>
      </w:r>
      <w:r w:rsidR="00CE04D6">
        <w:rPr>
          <w:i w:val="0"/>
          <w:iCs w:val="0"/>
        </w:rPr>
        <w:t>-</w:t>
      </w:r>
      <w:r w:rsidR="00CF3615">
        <w:rPr>
          <w:i w:val="0"/>
          <w:iCs w:val="0"/>
        </w:rPr>
        <w:t>parameter value of</w:t>
      </w:r>
      <w:r w:rsidR="00204CDC">
        <w:rPr>
          <w:i w:val="0"/>
          <w:iCs w:val="0"/>
        </w:rPr>
        <w:t xml:space="preserve"> 4.88</w:t>
      </w:r>
      <w:r w:rsidR="00CF3615">
        <w:rPr>
          <w:i w:val="0"/>
          <w:iCs w:val="0"/>
        </w:rPr>
        <w:t xml:space="preserve">, and a </w:t>
      </w:r>
      <w:r w:rsidR="00A25119">
        <w:rPr>
          <w:i w:val="0"/>
          <w:iCs w:val="0"/>
        </w:rPr>
        <w:t xml:space="preserve">γ </w:t>
      </w:r>
      <w:del w:id="23" w:author="Microsoft Office User" w:date="2020-02-11T17:25:00Z">
        <w:r w:rsidR="00A25119" w:rsidDel="00566786">
          <w:rPr>
            <w:i w:val="0"/>
            <w:iCs w:val="0"/>
          </w:rPr>
          <w:delText xml:space="preserve">(gamma) </w:delText>
        </w:r>
      </w:del>
      <w:r w:rsidR="00CF3615">
        <w:rPr>
          <w:i w:val="0"/>
          <w:iCs w:val="0"/>
        </w:rPr>
        <w:t>of 0.</w:t>
      </w:r>
      <w:r w:rsidR="00204CDC">
        <w:rPr>
          <w:i w:val="0"/>
          <w:iCs w:val="0"/>
        </w:rPr>
        <w:t>099</w:t>
      </w:r>
      <w:r w:rsidR="00833620">
        <w:rPr>
          <w:i w:val="0"/>
          <w:iCs w:val="0"/>
        </w:rPr>
        <w:t>1</w:t>
      </w:r>
      <w:r w:rsidR="00CF3615">
        <w:rPr>
          <w:i w:val="0"/>
          <w:iCs w:val="0"/>
        </w:rPr>
        <w:t>.</w:t>
      </w:r>
    </w:p>
    <w:p w14:paraId="63E04125" w14:textId="77777777" w:rsidR="009C1231" w:rsidRPr="009C1231" w:rsidRDefault="009C1231" w:rsidP="009C1231"/>
    <w:p w14:paraId="01C8AA84" w14:textId="60D05BD4" w:rsidR="003F6E81" w:rsidRDefault="003F6E81" w:rsidP="003F6E81">
      <w:pPr>
        <w:pStyle w:val="Heading3"/>
        <w:rPr>
          <w:i w:val="0"/>
          <w:iCs w:val="0"/>
        </w:rPr>
      </w:pPr>
      <w:r>
        <w:t>Using different sampling frequencies</w:t>
      </w:r>
      <w:r w:rsidRPr="00450B66">
        <w:rPr>
          <w:i w:val="0"/>
          <w:iCs w:val="0"/>
        </w:rPr>
        <w:t>:</w:t>
      </w:r>
      <w:r w:rsidRPr="00907CFD">
        <w:t xml:space="preserve"> </w:t>
      </w:r>
      <w:r>
        <w:rPr>
          <w:i w:val="0"/>
          <w:iCs w:val="0"/>
        </w:rPr>
        <w:t>The sampling frequency is the number of samples of the audio signal collected per second when converting the analog signal to a digital signal. The higher the sampling frequency, the more the digital signal resembles the analog signal. TABLE I lists some sampling frequencies along with their resulting testing accuracies.</w:t>
      </w:r>
      <w:r w:rsidR="00291198">
        <w:rPr>
          <w:i w:val="0"/>
          <w:iCs w:val="0"/>
        </w:rPr>
        <w:t xml:space="preserve"> </w:t>
      </w:r>
      <w:r w:rsidR="00CA74C6">
        <w:rPr>
          <w:i w:val="0"/>
          <w:iCs w:val="0"/>
        </w:rPr>
        <w:t xml:space="preserve">. These results are obtained using fourteen features – </w:t>
      </w:r>
      <w:r w:rsidR="00CA74C6" w:rsidRPr="001D4AE0">
        <w:rPr>
          <w:i w:val="0"/>
        </w:rPr>
        <w:t>thirteen</w:t>
      </w:r>
      <w:r w:rsidR="00CA74C6">
        <w:rPr>
          <w:i w:val="0"/>
          <w:iCs w:val="0"/>
        </w:rPr>
        <w:t xml:space="preserve"> MFCCs (mean) and ZCR (mean).</w:t>
      </w:r>
    </w:p>
    <w:p w14:paraId="77CE8BC1" w14:textId="77777777" w:rsidR="003F6E81" w:rsidRPr="000822B7" w:rsidRDefault="003F6E81" w:rsidP="003F6E81">
      <w:pPr>
        <w:pStyle w:val="tablehead"/>
      </w:pPr>
      <w:r>
        <w:t>Test accuracies for varying sampling frequencies</w:t>
      </w:r>
    </w:p>
    <w:tbl>
      <w:tblPr>
        <w:tblStyle w:val="TableGrid"/>
        <w:tblW w:w="242.80pt" w:type="dxa"/>
        <w:tblLook w:firstRow="1" w:lastRow="0" w:firstColumn="1" w:lastColumn="0" w:noHBand="0" w:noVBand="1"/>
      </w:tblPr>
      <w:tblGrid>
        <w:gridCol w:w="2428"/>
        <w:gridCol w:w="2428"/>
      </w:tblGrid>
      <w:tr w:rsidR="00CA74C6" w:rsidRPr="000822B7" w14:paraId="6E94D9B6" w14:textId="77777777" w:rsidTr="00EC6595">
        <w:tc>
          <w:tcPr>
            <w:tcW w:w="121.40pt" w:type="dxa"/>
          </w:tcPr>
          <w:p w14:paraId="7703F56C" w14:textId="77777777" w:rsidR="00CA74C6" w:rsidRPr="000822B7" w:rsidRDefault="00CA74C6" w:rsidP="00EC6595">
            <w:pPr>
              <w:pStyle w:val="BodyText"/>
              <w:ind w:firstLine="0pt"/>
              <w:jc w:val="center"/>
              <w:rPr>
                <w:b/>
                <w:bCs/>
                <w:sz w:val="16"/>
                <w:szCs w:val="16"/>
                <w:lang w:val="en-US"/>
              </w:rPr>
            </w:pPr>
            <w:r>
              <w:rPr>
                <w:b/>
                <w:bCs/>
                <w:sz w:val="16"/>
                <w:szCs w:val="16"/>
                <w:lang w:val="en-US"/>
              </w:rPr>
              <w:t>Sampling frequency (Hz)</w:t>
            </w:r>
          </w:p>
        </w:tc>
        <w:tc>
          <w:tcPr>
            <w:tcW w:w="121.40pt" w:type="dxa"/>
          </w:tcPr>
          <w:p w14:paraId="6DEB1516" w14:textId="77777777" w:rsidR="00CA74C6" w:rsidRPr="000822B7" w:rsidRDefault="00CA74C6" w:rsidP="00EC6595">
            <w:pPr>
              <w:pStyle w:val="BodyText"/>
              <w:ind w:firstLine="0pt"/>
              <w:jc w:val="center"/>
              <w:rPr>
                <w:b/>
                <w:bCs/>
                <w:sz w:val="16"/>
                <w:szCs w:val="16"/>
                <w:lang w:val="en-US"/>
              </w:rPr>
            </w:pPr>
            <w:r w:rsidRPr="000822B7">
              <w:rPr>
                <w:b/>
                <w:bCs/>
                <w:sz w:val="16"/>
                <w:szCs w:val="16"/>
                <w:lang w:val="en-US"/>
              </w:rPr>
              <w:t>Test Accuracy</w:t>
            </w:r>
          </w:p>
        </w:tc>
      </w:tr>
      <w:tr w:rsidR="00CA74C6" w:rsidRPr="000822B7" w14:paraId="4562C29E" w14:textId="77777777" w:rsidTr="00EC6595">
        <w:tc>
          <w:tcPr>
            <w:tcW w:w="121.40pt" w:type="dxa"/>
          </w:tcPr>
          <w:p w14:paraId="5F710A89" w14:textId="77777777" w:rsidR="00CA74C6" w:rsidRPr="000822B7" w:rsidRDefault="00CA74C6" w:rsidP="00EC6595">
            <w:pPr>
              <w:pStyle w:val="BodyText"/>
              <w:ind w:firstLine="0pt"/>
              <w:jc w:val="center"/>
              <w:rPr>
                <w:sz w:val="16"/>
                <w:szCs w:val="16"/>
                <w:lang w:val="en-US"/>
              </w:rPr>
            </w:pPr>
            <w:r w:rsidRPr="000822B7">
              <w:rPr>
                <w:sz w:val="16"/>
                <w:szCs w:val="16"/>
                <w:lang w:val="en-US"/>
              </w:rPr>
              <w:t>1</w:t>
            </w:r>
            <w:r>
              <w:rPr>
                <w:sz w:val="16"/>
                <w:szCs w:val="16"/>
                <w:lang w:val="en-US"/>
              </w:rPr>
              <w:t>6,000</w:t>
            </w:r>
          </w:p>
        </w:tc>
        <w:tc>
          <w:tcPr>
            <w:tcW w:w="121.40pt" w:type="dxa"/>
          </w:tcPr>
          <w:p w14:paraId="0EAE0782" w14:textId="77777777" w:rsidR="00CA74C6" w:rsidRPr="000822B7" w:rsidRDefault="00CA74C6" w:rsidP="00EC6595">
            <w:pPr>
              <w:pStyle w:val="BodyText"/>
              <w:ind w:firstLine="0pt"/>
              <w:jc w:val="center"/>
              <w:rPr>
                <w:sz w:val="16"/>
                <w:szCs w:val="16"/>
                <w:lang w:val="en-US"/>
              </w:rPr>
            </w:pPr>
            <w:r>
              <w:rPr>
                <w:sz w:val="16"/>
                <w:szCs w:val="16"/>
                <w:lang w:val="en-US"/>
              </w:rPr>
              <w:t xml:space="preserve">63.9 </w:t>
            </w:r>
            <w:r w:rsidRPr="000822B7">
              <w:rPr>
                <w:sz w:val="16"/>
                <w:szCs w:val="16"/>
                <w:lang w:val="en-US"/>
              </w:rPr>
              <w:t>%</w:t>
            </w:r>
          </w:p>
        </w:tc>
      </w:tr>
      <w:tr w:rsidR="00CA74C6" w:rsidRPr="000822B7" w14:paraId="5A04C43E" w14:textId="77777777" w:rsidTr="00EC6595">
        <w:tc>
          <w:tcPr>
            <w:tcW w:w="121.40pt" w:type="dxa"/>
          </w:tcPr>
          <w:p w14:paraId="78D110AB" w14:textId="77777777" w:rsidR="00CA74C6" w:rsidRPr="000822B7" w:rsidRDefault="00CA74C6" w:rsidP="00EC6595">
            <w:pPr>
              <w:pStyle w:val="BodyText"/>
              <w:ind w:firstLine="0pt"/>
              <w:jc w:val="center"/>
              <w:rPr>
                <w:sz w:val="16"/>
                <w:szCs w:val="16"/>
                <w:lang w:val="en-US"/>
              </w:rPr>
            </w:pPr>
            <w:r w:rsidRPr="000822B7">
              <w:rPr>
                <w:sz w:val="16"/>
                <w:szCs w:val="16"/>
                <w:lang w:val="en-US"/>
              </w:rPr>
              <w:t>2</w:t>
            </w:r>
            <w:r>
              <w:rPr>
                <w:sz w:val="16"/>
                <w:szCs w:val="16"/>
                <w:lang w:val="en-US"/>
              </w:rPr>
              <w:t>2,050</w:t>
            </w:r>
          </w:p>
        </w:tc>
        <w:tc>
          <w:tcPr>
            <w:tcW w:w="121.40pt" w:type="dxa"/>
          </w:tcPr>
          <w:p w14:paraId="07797832" w14:textId="77777777" w:rsidR="00CA74C6" w:rsidRPr="000822B7" w:rsidRDefault="00CA74C6" w:rsidP="00EC6595">
            <w:pPr>
              <w:pStyle w:val="BodyText"/>
              <w:ind w:firstLine="0pt"/>
              <w:jc w:val="center"/>
              <w:rPr>
                <w:sz w:val="16"/>
                <w:szCs w:val="16"/>
                <w:lang w:val="en-US"/>
              </w:rPr>
            </w:pPr>
            <w:r>
              <w:rPr>
                <w:sz w:val="16"/>
                <w:szCs w:val="16"/>
                <w:lang w:val="en-US"/>
              </w:rPr>
              <w:t xml:space="preserve">65.7 </w:t>
            </w:r>
            <w:r w:rsidRPr="000822B7">
              <w:rPr>
                <w:sz w:val="16"/>
                <w:szCs w:val="16"/>
                <w:lang w:val="en-US"/>
              </w:rPr>
              <w:t>%</w:t>
            </w:r>
          </w:p>
        </w:tc>
      </w:tr>
      <w:tr w:rsidR="00CA74C6" w:rsidRPr="000822B7" w14:paraId="4A82BD34" w14:textId="77777777" w:rsidTr="00EC6595">
        <w:tc>
          <w:tcPr>
            <w:tcW w:w="121.40pt" w:type="dxa"/>
          </w:tcPr>
          <w:p w14:paraId="03E97391" w14:textId="77777777" w:rsidR="00CA74C6" w:rsidRPr="000822B7" w:rsidRDefault="00CA74C6" w:rsidP="00EC6595">
            <w:pPr>
              <w:pStyle w:val="BodyText"/>
              <w:ind w:firstLine="0pt"/>
              <w:jc w:val="center"/>
              <w:rPr>
                <w:sz w:val="16"/>
                <w:szCs w:val="16"/>
                <w:lang w:val="en-US"/>
              </w:rPr>
            </w:pPr>
            <w:r>
              <w:rPr>
                <w:sz w:val="16"/>
                <w:szCs w:val="16"/>
                <w:lang w:val="en-US"/>
              </w:rPr>
              <w:t>44,100</w:t>
            </w:r>
          </w:p>
        </w:tc>
        <w:tc>
          <w:tcPr>
            <w:tcW w:w="121.40pt" w:type="dxa"/>
          </w:tcPr>
          <w:p w14:paraId="2E032A83" w14:textId="77777777" w:rsidR="00CA74C6" w:rsidRPr="000822B7" w:rsidRDefault="00CA74C6" w:rsidP="00EC6595">
            <w:pPr>
              <w:pStyle w:val="BodyText"/>
              <w:ind w:firstLine="0pt"/>
              <w:jc w:val="center"/>
              <w:rPr>
                <w:sz w:val="16"/>
                <w:szCs w:val="16"/>
                <w:lang w:val="en-US"/>
              </w:rPr>
            </w:pPr>
            <w:r>
              <w:rPr>
                <w:sz w:val="16"/>
                <w:szCs w:val="16"/>
                <w:lang w:val="en-US"/>
              </w:rPr>
              <w:t>67.1 %</w:t>
            </w:r>
          </w:p>
        </w:tc>
      </w:tr>
      <w:tr w:rsidR="00CA74C6" w:rsidRPr="000822B7" w14:paraId="2E7DEE24" w14:textId="77777777" w:rsidTr="00EC6595">
        <w:tc>
          <w:tcPr>
            <w:tcW w:w="121.40pt" w:type="dxa"/>
          </w:tcPr>
          <w:p w14:paraId="14A15706" w14:textId="77777777" w:rsidR="00CA74C6" w:rsidRDefault="00CA74C6" w:rsidP="00EC6595">
            <w:pPr>
              <w:pStyle w:val="BodyText"/>
              <w:ind w:firstLine="0pt"/>
              <w:jc w:val="center"/>
              <w:rPr>
                <w:sz w:val="16"/>
                <w:szCs w:val="16"/>
                <w:lang w:val="en-US"/>
              </w:rPr>
            </w:pPr>
            <w:r>
              <w:rPr>
                <w:sz w:val="16"/>
                <w:szCs w:val="16"/>
                <w:lang w:val="en-US"/>
              </w:rPr>
              <w:t>96,000</w:t>
            </w:r>
          </w:p>
        </w:tc>
        <w:tc>
          <w:tcPr>
            <w:tcW w:w="121.40pt" w:type="dxa"/>
          </w:tcPr>
          <w:p w14:paraId="0C944093" w14:textId="77777777" w:rsidR="00CA74C6" w:rsidRDefault="00CA74C6" w:rsidP="00EC6595">
            <w:pPr>
              <w:pStyle w:val="BodyText"/>
              <w:ind w:firstLine="0pt"/>
              <w:jc w:val="center"/>
              <w:rPr>
                <w:sz w:val="16"/>
                <w:szCs w:val="16"/>
                <w:lang w:val="en-US"/>
              </w:rPr>
            </w:pPr>
            <w:r>
              <w:rPr>
                <w:sz w:val="16"/>
                <w:szCs w:val="16"/>
                <w:lang w:val="en-US"/>
              </w:rPr>
              <w:t>64.6 %</w:t>
            </w:r>
          </w:p>
        </w:tc>
      </w:tr>
    </w:tbl>
    <w:p w14:paraId="611EDB43" w14:textId="577364C7" w:rsidR="003F6E81" w:rsidRDefault="003F6E81" w:rsidP="003F6E81"/>
    <w:p w14:paraId="09DA3AFF" w14:textId="6EC36AAC" w:rsidR="00B81684" w:rsidRPr="00A0452E" w:rsidRDefault="003809FC" w:rsidP="00A0452E">
      <w:pPr>
        <w:pStyle w:val="BodyText"/>
        <w:rPr>
          <w:lang w:val="en-US"/>
        </w:rPr>
      </w:pPr>
      <w:r>
        <w:rPr>
          <w:lang w:val="en-US"/>
        </w:rPr>
        <w:t xml:space="preserve">It should be noted that the initial analysis was done using a sampling rate of 16,000 Hz. Using this sampling rate, the highest test accuracy that can be achieved </w:t>
      </w:r>
      <w:r w:rsidR="0033238B">
        <w:rPr>
          <w:lang w:val="en-US"/>
        </w:rPr>
        <w:t xml:space="preserve">(using all </w:t>
      </w:r>
      <w:del w:id="24" w:author="Microsoft Office User" w:date="2020-02-11T17:18:00Z">
        <w:r w:rsidR="0033238B" w:rsidDel="00303D2B">
          <w:rPr>
            <w:lang w:val="en-US"/>
          </w:rPr>
          <w:delText>fifty-three</w:delText>
        </w:r>
      </w:del>
      <w:ins w:id="25" w:author="Microsoft Office User" w:date="2020-02-11T17:18:00Z">
        <w:r w:rsidR="00303D2B">
          <w:rPr>
            <w:lang w:val="en-US"/>
          </w:rPr>
          <w:t>53</w:t>
        </w:r>
      </w:ins>
      <w:r w:rsidR="0033238B">
        <w:rPr>
          <w:lang w:val="en-US"/>
        </w:rPr>
        <w:t xml:space="preserve"> features) </w:t>
      </w:r>
      <w:r>
        <w:rPr>
          <w:lang w:val="en-US"/>
        </w:rPr>
        <w:t>is 7</w:t>
      </w:r>
      <w:r w:rsidR="00101C70">
        <w:rPr>
          <w:lang w:val="en-US"/>
        </w:rPr>
        <w:t>6</w:t>
      </w:r>
      <w:r>
        <w:rPr>
          <w:lang w:val="en-US"/>
        </w:rPr>
        <w:t xml:space="preserve">%. However, the audio recordings in the RAVDESS corpus have </w:t>
      </w:r>
      <w:r w:rsidR="009C12C1">
        <w:rPr>
          <w:lang w:val="en-US"/>
        </w:rPr>
        <w:t>origin</w:t>
      </w:r>
      <w:r>
        <w:rPr>
          <w:lang w:val="en-US"/>
        </w:rPr>
        <w:t xml:space="preserve">ally been recorded and sampled at 48,000 Hz. After using this native sampling rate to process the utterances, the test accuracy increases to </w:t>
      </w:r>
      <w:r w:rsidR="00101C70">
        <w:rPr>
          <w:lang w:val="en-US"/>
        </w:rPr>
        <w:t>77</w:t>
      </w:r>
      <w:r>
        <w:rPr>
          <w:lang w:val="en-US"/>
        </w:rPr>
        <w:t xml:space="preserve">%. Since the audio recordings were previously being resampled at a sampling rate, which was lower than the native sampling rate, </w:t>
      </w:r>
      <w:r>
        <w:rPr>
          <w:lang w:val="en-US"/>
        </w:rPr>
        <w:t>a large portion of the audio samples were not used for feature extraction that resulted in poorer learning performance and a lower classification accuracy. It can also be seen from TABLE II that sampling frequencies above 48,000 Hz produce poor classification accuracies. Therefore, it is better to use the native sampling frequency of recorded audio in data</w:t>
      </w:r>
      <w:r w:rsidR="006F7FF3">
        <w:rPr>
          <w:lang w:val="en-US"/>
        </w:rPr>
        <w:t xml:space="preserve"> processing.</w:t>
      </w:r>
      <w:r w:rsidR="008B0E24">
        <w:rPr>
          <w:lang w:val="en-US"/>
        </w:rPr>
        <w:t xml:space="preserve"> </w:t>
      </w:r>
    </w:p>
    <w:p w14:paraId="3C506AD7" w14:textId="5A853A20" w:rsidR="006B7EEA" w:rsidRPr="006B7EEA" w:rsidRDefault="00A0452E" w:rsidP="006B7EEA">
      <w:pPr>
        <w:pStyle w:val="Heading3"/>
        <w:rPr>
          <w:i w:val="0"/>
          <w:iCs w:val="0"/>
        </w:rPr>
      </w:pPr>
      <w:r>
        <w:t>Using audio with background noise:</w:t>
      </w:r>
      <w:r>
        <w:rPr>
          <w:i w:val="0"/>
          <w:iCs w:val="0"/>
        </w:rPr>
        <w:t xml:space="preserve"> The audio recordings in the RAVDESS corpus are noise-free since the recordings were done in an indoor environment. </w:t>
      </w:r>
      <w:r w:rsidR="007F0EB9">
        <w:rPr>
          <w:i w:val="0"/>
          <w:iCs w:val="0"/>
        </w:rPr>
        <w:t>T</w:t>
      </w:r>
      <w:r>
        <w:rPr>
          <w:i w:val="0"/>
          <w:iCs w:val="0"/>
        </w:rPr>
        <w:t>o properly evaluate the performance of this model</w:t>
      </w:r>
      <w:r w:rsidR="007F0EB9">
        <w:rPr>
          <w:i w:val="0"/>
          <w:iCs w:val="0"/>
        </w:rPr>
        <w:t>,</w:t>
      </w:r>
      <w:r>
        <w:rPr>
          <w:i w:val="0"/>
          <w:iCs w:val="0"/>
        </w:rPr>
        <w:t xml:space="preserve"> it has to be tested with audio recordings containing noise. </w:t>
      </w:r>
      <w:r w:rsidR="00CB7EFF">
        <w:rPr>
          <w:i w:val="0"/>
          <w:iCs w:val="0"/>
        </w:rPr>
        <w:t>For simulating an outdoor scenario</w:t>
      </w:r>
      <w:r w:rsidR="007F0EB9">
        <w:rPr>
          <w:i w:val="0"/>
          <w:iCs w:val="0"/>
        </w:rPr>
        <w:t>,</w:t>
      </w:r>
      <w:r w:rsidR="00CB7EFF">
        <w:rPr>
          <w:i w:val="0"/>
          <w:iCs w:val="0"/>
        </w:rPr>
        <w:t xml:space="preserve"> a</w:t>
      </w:r>
      <w:r>
        <w:rPr>
          <w:i w:val="0"/>
          <w:iCs w:val="0"/>
        </w:rPr>
        <w:t xml:space="preserve"> sample audio track containing </w:t>
      </w:r>
      <w:r w:rsidR="007F0EB9">
        <w:rPr>
          <w:i w:val="0"/>
          <w:iCs w:val="0"/>
        </w:rPr>
        <w:t xml:space="preserve">a </w:t>
      </w:r>
      <w:r>
        <w:rPr>
          <w:i w:val="0"/>
          <w:iCs w:val="0"/>
        </w:rPr>
        <w:t xml:space="preserve">recording of a city center </w:t>
      </w:r>
      <w:r w:rsidR="003B38A2">
        <w:rPr>
          <w:i w:val="0"/>
          <w:iCs w:val="0"/>
        </w:rPr>
        <w:t>is</w:t>
      </w:r>
      <w:r>
        <w:rPr>
          <w:i w:val="0"/>
          <w:iCs w:val="0"/>
        </w:rPr>
        <w:t xml:space="preserve"> obtained from [</w:t>
      </w:r>
      <w:r w:rsidR="007F0D04">
        <w:rPr>
          <w:i w:val="0"/>
          <w:iCs w:val="0"/>
        </w:rPr>
        <w:t>27</w:t>
      </w:r>
      <w:r>
        <w:rPr>
          <w:i w:val="0"/>
          <w:iCs w:val="0"/>
        </w:rPr>
        <w:t xml:space="preserve">]. </w:t>
      </w:r>
      <w:r w:rsidR="0028222D">
        <w:rPr>
          <w:i w:val="0"/>
          <w:iCs w:val="0"/>
        </w:rPr>
        <w:t xml:space="preserve">The record involves sounds of people talking, walking by (footsteps), and birds chirping. </w:t>
      </w:r>
      <w:r>
        <w:rPr>
          <w:i w:val="0"/>
          <w:iCs w:val="0"/>
        </w:rPr>
        <w:t xml:space="preserve">It </w:t>
      </w:r>
      <w:r w:rsidR="003B38A2">
        <w:rPr>
          <w:i w:val="0"/>
          <w:iCs w:val="0"/>
        </w:rPr>
        <w:t>is</w:t>
      </w:r>
      <w:r>
        <w:rPr>
          <w:i w:val="0"/>
          <w:iCs w:val="0"/>
        </w:rPr>
        <w:t xml:space="preserve"> then mixed (combined) with the audio recordings from the RAVDESS corpus to produce audio recordings with background noise. Fig. </w:t>
      </w:r>
      <w:r w:rsidR="008617A9">
        <w:rPr>
          <w:i w:val="0"/>
          <w:iCs w:val="0"/>
        </w:rPr>
        <w:t>6</w:t>
      </w:r>
      <w:r>
        <w:rPr>
          <w:i w:val="0"/>
          <w:iCs w:val="0"/>
        </w:rPr>
        <w:t xml:space="preserve"> shows the waveforms of the three types of audio. The first plot is for a RAVDESS audio recording of a female voice actor </w:t>
      </w:r>
      <w:r w:rsidR="00FD4B5B">
        <w:rPr>
          <w:i w:val="0"/>
          <w:iCs w:val="0"/>
        </w:rPr>
        <w:t xml:space="preserve">(actor 22) </w:t>
      </w:r>
      <w:r>
        <w:rPr>
          <w:i w:val="0"/>
          <w:iCs w:val="0"/>
        </w:rPr>
        <w:t xml:space="preserve">saying the phrase “Dogs are sitting by the door” with </w:t>
      </w:r>
      <w:r w:rsidR="006E7D18">
        <w:rPr>
          <w:i w:val="0"/>
          <w:iCs w:val="0"/>
        </w:rPr>
        <w:t xml:space="preserve">strong </w:t>
      </w:r>
      <w:r>
        <w:rPr>
          <w:i w:val="0"/>
          <w:iCs w:val="0"/>
        </w:rPr>
        <w:t>surprise</w:t>
      </w:r>
      <w:r w:rsidR="006E7D18">
        <w:rPr>
          <w:i w:val="0"/>
          <w:iCs w:val="0"/>
        </w:rPr>
        <w:t xml:space="preserve"> emotion</w:t>
      </w:r>
      <w:r>
        <w:rPr>
          <w:i w:val="0"/>
          <w:iCs w:val="0"/>
        </w:rPr>
        <w:t>. The second plot shows the recording of the city center recording. The third plot shows the mixed (combined) audio.</w:t>
      </w:r>
      <w:r w:rsidR="006B7EEA">
        <w:rPr>
          <w:i w:val="0"/>
          <w:iCs w:val="0"/>
        </w:rPr>
        <w:t xml:space="preserve"> </w:t>
      </w:r>
      <w:r w:rsidR="006B7EEA" w:rsidRPr="006B7EEA">
        <w:rPr>
          <w:i w:val="0"/>
          <w:iCs w:val="0"/>
        </w:rPr>
        <w:t>The model performed quite well in noisy environment data.</w:t>
      </w:r>
    </w:p>
    <w:p w14:paraId="42CF8749" w14:textId="77777777" w:rsidR="006B7EEA" w:rsidRPr="006B7EEA" w:rsidRDefault="006B7EEA" w:rsidP="006B7EEA"/>
    <w:p w14:paraId="70FE594C" w14:textId="27903A4A" w:rsidR="00A0452E" w:rsidRDefault="00922E5F" w:rsidP="00A0452E">
      <w:r>
        <w:rPr>
          <w:noProof/>
        </w:rPr>
        <w:drawing>
          <wp:inline distT="0" distB="0" distL="0" distR="0" wp14:anchorId="70F22C60" wp14:editId="250471A8">
            <wp:extent cx="2943225" cy="1924050"/>
            <wp:effectExtent l="0" t="0" r="3175"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5">
                      <a:extLst>
                        <a:ext uri="{BEBA8EAE-BF5A-486C-A8C5-ECC9F3942E4B}">
                          <a14:imgProps xmlns:a14="http://schemas.microsoft.com/office/drawing/2010/main">
                            <a14:imgLayer>
                              <a14:imgEffect>
                                <a14:sharpenSoften amount="50%"/>
                              </a14:imgEffect>
                            </a14:imgLayer>
                          </a14:imgProps>
                        </a:ext>
                        <a:ext uri="{28A0092B-C50C-407E-A947-70E740481C1C}">
                          <a14:useLocalDpi xmlns:a14="http://schemas.microsoft.com/office/drawing/2010/main" val="0"/>
                        </a:ext>
                      </a:extLst>
                    </a:blip>
                    <a:srcRect l="1.851%" t="3.24%" r="2.778%" b="3.24%"/>
                    <a:stretch/>
                  </pic:blipFill>
                  <pic:spPr bwMode="auto">
                    <a:xfrm>
                      <a:off x="0" y="0"/>
                      <a:ext cx="2943225"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7B43A1FB" w14:textId="69B59FE2" w:rsidR="00A0452E" w:rsidRPr="00A0452E" w:rsidRDefault="00A0452E" w:rsidP="00A0452E">
      <w:pPr>
        <w:pStyle w:val="figurecaption"/>
      </w:pPr>
      <w:r>
        <w:t>Waveform of three different audio tracks – an utterance waveform (top), the background noise waveform (middle), and the combination of both (bottom).</w:t>
      </w:r>
    </w:p>
    <w:p w14:paraId="5A530E14" w14:textId="028EC3F3" w:rsidR="00EA160F" w:rsidRDefault="00EA160F" w:rsidP="003F6E81">
      <w:pPr>
        <w:pStyle w:val="Heading3"/>
        <w:rPr>
          <w:i w:val="0"/>
          <w:iCs w:val="0"/>
        </w:rPr>
      </w:pPr>
      <w:r>
        <w:t>Plotting the Learning Curve</w:t>
      </w:r>
      <w:r w:rsidR="007A0EC1">
        <w:t>s</w:t>
      </w:r>
      <w:r>
        <w:rPr>
          <w:i w:val="0"/>
          <w:iCs w:val="0"/>
        </w:rPr>
        <w:t xml:space="preserve">: Fig. </w:t>
      </w:r>
      <w:r w:rsidR="008617A9">
        <w:rPr>
          <w:i w:val="0"/>
          <w:iCs w:val="0"/>
        </w:rPr>
        <w:t>7</w:t>
      </w:r>
      <w:r>
        <w:rPr>
          <w:i w:val="0"/>
          <w:iCs w:val="0"/>
        </w:rPr>
        <w:t xml:space="preserve"> shows the learning curve for the </w:t>
      </w:r>
      <w:r w:rsidR="00EE0868">
        <w:rPr>
          <w:i w:val="0"/>
          <w:iCs w:val="0"/>
        </w:rPr>
        <w:t xml:space="preserve">best </w:t>
      </w:r>
      <w:r>
        <w:rPr>
          <w:i w:val="0"/>
          <w:iCs w:val="0"/>
        </w:rPr>
        <w:t>SVM model</w:t>
      </w:r>
      <w:r w:rsidR="007A0EC1">
        <w:rPr>
          <w:i w:val="0"/>
          <w:iCs w:val="0"/>
        </w:rPr>
        <w:t xml:space="preserve"> (kernel=RBF, C=4.88, γ=0.0991)</w:t>
      </w:r>
      <w:r w:rsidR="00F43971">
        <w:rPr>
          <w:i w:val="0"/>
          <w:iCs w:val="0"/>
        </w:rPr>
        <w:t>, using a sampling frequency of 48</w:t>
      </w:r>
      <w:r w:rsidR="000C4130">
        <w:rPr>
          <w:i w:val="0"/>
          <w:iCs w:val="0"/>
        </w:rPr>
        <w:t>,</w:t>
      </w:r>
      <w:r w:rsidR="00F43971">
        <w:rPr>
          <w:i w:val="0"/>
          <w:iCs w:val="0"/>
        </w:rPr>
        <w:t xml:space="preserve">000 Hz, and </w:t>
      </w:r>
      <w:del w:id="26" w:author="Microsoft Office User" w:date="2020-02-11T17:14:00Z">
        <w:r w:rsidR="008A4D8B" w:rsidDel="00303D2B">
          <w:rPr>
            <w:i w:val="0"/>
            <w:iCs w:val="0"/>
          </w:rPr>
          <w:delText>fifty-three</w:delText>
        </w:r>
      </w:del>
      <w:ins w:id="27" w:author="Microsoft Office User" w:date="2020-02-11T17:14:00Z">
        <w:r w:rsidR="00303D2B">
          <w:rPr>
            <w:i w:val="0"/>
            <w:iCs w:val="0"/>
          </w:rPr>
          <w:t>53</w:t>
        </w:r>
      </w:ins>
      <w:r w:rsidR="00F43971">
        <w:rPr>
          <w:i w:val="0"/>
          <w:iCs w:val="0"/>
        </w:rPr>
        <w:t xml:space="preserve"> features per audio file</w:t>
      </w:r>
      <w:r w:rsidR="007A0EC1">
        <w:rPr>
          <w:i w:val="0"/>
          <w:iCs w:val="0"/>
        </w:rPr>
        <w:t xml:space="preserve"> </w:t>
      </w:r>
      <w:r w:rsidR="00F43971">
        <w:rPr>
          <w:i w:val="0"/>
          <w:iCs w:val="0"/>
        </w:rPr>
        <w:t>(</w:t>
      </w:r>
      <w:del w:id="28" w:author="Microsoft Office User" w:date="2020-02-11T17:14:00Z">
        <w:r w:rsidR="00642E9F" w:rsidDel="00303D2B">
          <w:rPr>
            <w:i w:val="0"/>
          </w:rPr>
          <w:delText>twenty-six</w:delText>
        </w:r>
      </w:del>
      <w:ins w:id="29" w:author="Microsoft Office User" w:date="2020-02-11T17:14:00Z">
        <w:r w:rsidR="00303D2B">
          <w:rPr>
            <w:i w:val="0"/>
          </w:rPr>
          <w:t>26</w:t>
        </w:r>
      </w:ins>
      <w:r w:rsidR="00CE04D6">
        <w:rPr>
          <w:i w:val="0"/>
          <w:iCs w:val="0"/>
        </w:rPr>
        <w:t xml:space="preserve"> </w:t>
      </w:r>
      <w:r w:rsidR="00F43971">
        <w:rPr>
          <w:i w:val="0"/>
          <w:iCs w:val="0"/>
        </w:rPr>
        <w:t xml:space="preserve">MFCCs (mean), </w:t>
      </w:r>
      <w:del w:id="30" w:author="Microsoft Office User" w:date="2020-02-11T17:14:00Z">
        <w:r w:rsidR="00642E9F" w:rsidDel="00303D2B">
          <w:rPr>
            <w:i w:val="0"/>
          </w:rPr>
          <w:delText>twenty-six</w:delText>
        </w:r>
      </w:del>
      <w:ins w:id="31" w:author="Microsoft Office User" w:date="2020-02-11T17:14:00Z">
        <w:r w:rsidR="00303D2B">
          <w:rPr>
            <w:i w:val="0"/>
          </w:rPr>
          <w:t>26</w:t>
        </w:r>
      </w:ins>
      <w:r w:rsidR="00CE04D6">
        <w:rPr>
          <w:i w:val="0"/>
          <w:iCs w:val="0"/>
        </w:rPr>
        <w:t xml:space="preserve"> </w:t>
      </w:r>
      <w:r w:rsidR="00F43971">
        <w:rPr>
          <w:i w:val="0"/>
          <w:iCs w:val="0"/>
        </w:rPr>
        <w:t>MFCCs (standard deviation), and ZCR (mean))</w:t>
      </w:r>
      <w:r>
        <w:rPr>
          <w:i w:val="0"/>
          <w:iCs w:val="0"/>
        </w:rPr>
        <w:t xml:space="preserve">. </w:t>
      </w:r>
      <w:r w:rsidR="00EE0868">
        <w:rPr>
          <w:i w:val="0"/>
          <w:iCs w:val="0"/>
        </w:rPr>
        <w:t xml:space="preserve">Fig. </w:t>
      </w:r>
      <w:r w:rsidR="008617A9">
        <w:rPr>
          <w:i w:val="0"/>
          <w:iCs w:val="0"/>
        </w:rPr>
        <w:t>8</w:t>
      </w:r>
      <w:r w:rsidR="00EE0868">
        <w:rPr>
          <w:i w:val="0"/>
          <w:iCs w:val="0"/>
        </w:rPr>
        <w:t xml:space="preserve"> shows the learning curve for the same model but with background noise in the RAVDESS audio recordings. </w:t>
      </w:r>
      <w:r>
        <w:rPr>
          <w:i w:val="0"/>
          <w:iCs w:val="0"/>
        </w:rPr>
        <w:t>It is clear from the learning cuve</w:t>
      </w:r>
      <w:r w:rsidR="00B726CA">
        <w:rPr>
          <w:i w:val="0"/>
          <w:iCs w:val="0"/>
        </w:rPr>
        <w:t>s</w:t>
      </w:r>
      <w:r>
        <w:rPr>
          <w:i w:val="0"/>
          <w:iCs w:val="0"/>
        </w:rPr>
        <w:t xml:space="preserve"> that</w:t>
      </w:r>
      <w:r w:rsidR="00DD5F2A">
        <w:rPr>
          <w:i w:val="0"/>
          <w:iCs w:val="0"/>
        </w:rPr>
        <w:t xml:space="preserve"> </w:t>
      </w:r>
      <w:r>
        <w:rPr>
          <w:i w:val="0"/>
          <w:iCs w:val="0"/>
        </w:rPr>
        <w:t xml:space="preserve">increasing </w:t>
      </w:r>
      <w:r w:rsidR="00DD5F2A">
        <w:rPr>
          <w:i w:val="0"/>
          <w:iCs w:val="0"/>
        </w:rPr>
        <w:t xml:space="preserve">the </w:t>
      </w:r>
      <w:r>
        <w:rPr>
          <w:i w:val="0"/>
          <w:iCs w:val="0"/>
        </w:rPr>
        <w:t xml:space="preserve">number of training samples </w:t>
      </w:r>
      <w:r w:rsidR="00DD5F2A">
        <w:rPr>
          <w:i w:val="0"/>
          <w:iCs w:val="0"/>
        </w:rPr>
        <w:t xml:space="preserve">increases the </w:t>
      </w:r>
      <w:r>
        <w:rPr>
          <w:i w:val="0"/>
          <w:iCs w:val="0"/>
        </w:rPr>
        <w:t xml:space="preserve"> validation accurac</w:t>
      </w:r>
      <w:r w:rsidR="00DD5F2A">
        <w:rPr>
          <w:i w:val="0"/>
          <w:iCs w:val="0"/>
        </w:rPr>
        <w:t>y</w:t>
      </w:r>
      <w:r>
        <w:rPr>
          <w:i w:val="0"/>
          <w:iCs w:val="0"/>
        </w:rPr>
        <w:t>. However, the model is not complex enough to learn to distinguish each class with high accuracy</w:t>
      </w:r>
      <w:r w:rsidR="00766EC8">
        <w:rPr>
          <w:i w:val="0"/>
          <w:iCs w:val="0"/>
        </w:rPr>
        <w:t>, which</w:t>
      </w:r>
      <w:r w:rsidR="001A1A7F">
        <w:rPr>
          <w:i w:val="0"/>
          <w:iCs w:val="0"/>
        </w:rPr>
        <w:t xml:space="preserve"> causes a </w:t>
      </w:r>
      <w:r w:rsidR="00766EC8">
        <w:rPr>
          <w:i w:val="0"/>
          <w:iCs w:val="0"/>
        </w:rPr>
        <w:t>high variance between the training and validation accuracies</w:t>
      </w:r>
      <w:r>
        <w:rPr>
          <w:i w:val="0"/>
          <w:iCs w:val="0"/>
        </w:rPr>
        <w:t>.</w:t>
      </w:r>
      <w:r w:rsidR="007906FD">
        <w:rPr>
          <w:i w:val="0"/>
          <w:iCs w:val="0"/>
        </w:rPr>
        <w:t xml:space="preserve"> </w:t>
      </w:r>
      <w:r w:rsidR="0022067F">
        <w:rPr>
          <w:i w:val="0"/>
          <w:iCs w:val="0"/>
        </w:rPr>
        <w:t xml:space="preserve">Using </w:t>
      </w:r>
      <w:r w:rsidR="00DC3D33">
        <w:rPr>
          <w:i w:val="0"/>
          <w:iCs w:val="0"/>
        </w:rPr>
        <w:t>prosodic</w:t>
      </w:r>
      <w:r>
        <w:rPr>
          <w:i w:val="0"/>
          <w:iCs w:val="0"/>
        </w:rPr>
        <w:t xml:space="preserve"> feature</w:t>
      </w:r>
      <w:r w:rsidR="007906FD">
        <w:rPr>
          <w:i w:val="0"/>
          <w:iCs w:val="0"/>
        </w:rPr>
        <w:t xml:space="preserve">s </w:t>
      </w:r>
      <w:r w:rsidR="00DC3D33">
        <w:rPr>
          <w:i w:val="0"/>
          <w:iCs w:val="0"/>
        </w:rPr>
        <w:t>such as pitch and intensity</w:t>
      </w:r>
      <w:r w:rsidR="005E5E5D">
        <w:rPr>
          <w:i w:val="0"/>
          <w:iCs w:val="0"/>
        </w:rPr>
        <w:t xml:space="preserve"> </w:t>
      </w:r>
      <w:r w:rsidR="007906FD">
        <w:rPr>
          <w:i w:val="0"/>
          <w:iCs w:val="0"/>
        </w:rPr>
        <w:t>might increase the model performance</w:t>
      </w:r>
      <w:r>
        <w:rPr>
          <w:i w:val="0"/>
          <w:iCs w:val="0"/>
        </w:rPr>
        <w:t>.</w:t>
      </w:r>
      <w:r w:rsidR="00C247FC">
        <w:rPr>
          <w:i w:val="0"/>
          <w:iCs w:val="0"/>
        </w:rPr>
        <w:t xml:space="preserve"> Also, the model</w:t>
      </w:r>
      <w:r w:rsidR="00151DB4">
        <w:rPr>
          <w:i w:val="0"/>
          <w:iCs w:val="0"/>
        </w:rPr>
        <w:t xml:space="preserve"> </w:t>
      </w:r>
      <w:r w:rsidR="00C906FE">
        <w:rPr>
          <w:i w:val="0"/>
          <w:iCs w:val="0"/>
        </w:rPr>
        <w:t>is</w:t>
      </w:r>
      <w:r w:rsidR="00151DB4">
        <w:rPr>
          <w:i w:val="0"/>
          <w:iCs w:val="0"/>
        </w:rPr>
        <w:t xml:space="preserve"> trained </w:t>
      </w:r>
      <w:r w:rsidR="00C247FC">
        <w:rPr>
          <w:i w:val="0"/>
          <w:iCs w:val="0"/>
        </w:rPr>
        <w:t xml:space="preserve">with </w:t>
      </w:r>
      <w:r w:rsidR="00151DB4">
        <w:rPr>
          <w:i w:val="0"/>
          <w:iCs w:val="0"/>
        </w:rPr>
        <w:t xml:space="preserve">only </w:t>
      </w:r>
      <w:r w:rsidR="00C247FC">
        <w:rPr>
          <w:i w:val="0"/>
          <w:iCs w:val="0"/>
        </w:rPr>
        <w:t>1</w:t>
      </w:r>
      <w:r w:rsidR="00CE04D6">
        <w:rPr>
          <w:i w:val="0"/>
          <w:iCs w:val="0"/>
        </w:rPr>
        <w:t>,</w:t>
      </w:r>
      <w:r w:rsidR="00C247FC">
        <w:rPr>
          <w:i w:val="0"/>
          <w:iCs w:val="0"/>
        </w:rPr>
        <w:t xml:space="preserve">344 utterances. </w:t>
      </w:r>
      <w:r w:rsidR="009661FB">
        <w:rPr>
          <w:i w:val="0"/>
          <w:iCs w:val="0"/>
        </w:rPr>
        <w:t xml:space="preserve">Adding more data from other speech corpora </w:t>
      </w:r>
      <w:r w:rsidR="00081267">
        <w:rPr>
          <w:i w:val="0"/>
          <w:iCs w:val="0"/>
        </w:rPr>
        <w:t>is expected</w:t>
      </w:r>
      <w:r w:rsidR="009661FB">
        <w:rPr>
          <w:i w:val="0"/>
          <w:iCs w:val="0"/>
        </w:rPr>
        <w:t xml:space="preserve"> to </w:t>
      </w:r>
      <w:r w:rsidR="00815BF4">
        <w:rPr>
          <w:i w:val="0"/>
          <w:iCs w:val="0"/>
        </w:rPr>
        <w:t>fix</w:t>
      </w:r>
      <w:r w:rsidR="009661FB">
        <w:rPr>
          <w:i w:val="0"/>
          <w:iCs w:val="0"/>
        </w:rPr>
        <w:t xml:space="preserve"> </w:t>
      </w:r>
      <w:r w:rsidR="00815BF4">
        <w:rPr>
          <w:i w:val="0"/>
          <w:iCs w:val="0"/>
        </w:rPr>
        <w:t xml:space="preserve">the </w:t>
      </w:r>
      <w:r w:rsidR="009661FB">
        <w:rPr>
          <w:i w:val="0"/>
          <w:iCs w:val="0"/>
        </w:rPr>
        <w:t>overfitting</w:t>
      </w:r>
      <w:r w:rsidR="00815BF4">
        <w:rPr>
          <w:i w:val="0"/>
          <w:iCs w:val="0"/>
        </w:rPr>
        <w:t xml:space="preserve"> problem</w:t>
      </w:r>
      <w:r w:rsidR="009661FB">
        <w:rPr>
          <w:i w:val="0"/>
          <w:iCs w:val="0"/>
        </w:rPr>
        <w:t>.</w:t>
      </w:r>
    </w:p>
    <w:p w14:paraId="73B3E601" w14:textId="77777777" w:rsidR="00CE04D6" w:rsidRPr="00CE04D6" w:rsidRDefault="00CE04D6" w:rsidP="00227136"/>
    <w:p w14:paraId="476A3CD8" w14:textId="2444FC5E" w:rsidR="00EA160F" w:rsidRDefault="007A78D2" w:rsidP="00EA160F">
      <w:r>
        <w:rPr>
          <w:noProof/>
        </w:rPr>
        <w:lastRenderedPageBreak/>
        <w:drawing>
          <wp:inline distT="0" distB="0" distL="0" distR="0" wp14:anchorId="5740E625" wp14:editId="09FBAF4D">
            <wp:extent cx="2987920" cy="2048256"/>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6">
                      <a:extLst>
                        <a:ext uri="{BEBA8EAE-BF5A-486C-A8C5-ECC9F3942E4B}">
                          <a14:imgProps xmlns:a14="http://schemas.microsoft.com/office/drawing/2010/main">
                            <a14:imgLayer>
                              <a14:imgEffect>
                                <a14:sharpenSoften amount="50%"/>
                              </a14:imgEffect>
                            </a14:imgLayer>
                          </a14:imgProps>
                        </a:ext>
                        <a:ext uri="{28A0092B-C50C-407E-A947-70E740481C1C}">
                          <a14:useLocalDpi xmlns:a14="http://schemas.microsoft.com/office/drawing/2010/main" val="0"/>
                        </a:ext>
                      </a:extLst>
                    </a:blip>
                    <a:srcRect l="3.086%" t="10.185%" r="9.567%"/>
                    <a:stretch/>
                  </pic:blipFill>
                  <pic:spPr bwMode="auto">
                    <a:xfrm>
                      <a:off x="0" y="0"/>
                      <a:ext cx="3001372" cy="2057478"/>
                    </a:xfrm>
                    <a:prstGeom prst="rect">
                      <a:avLst/>
                    </a:prstGeom>
                    <a:noFill/>
                    <a:ln>
                      <a:noFill/>
                    </a:ln>
                    <a:extLst>
                      <a:ext uri="{53640926-AAD7-44D8-BBD7-CCE9431645EC}">
                        <a14:shadowObscured xmlns:a14="http://schemas.microsoft.com/office/drawing/2010/main"/>
                      </a:ext>
                    </a:extLst>
                  </pic:spPr>
                </pic:pic>
              </a:graphicData>
            </a:graphic>
          </wp:inline>
        </w:drawing>
      </w:r>
    </w:p>
    <w:p w14:paraId="4E7B9087" w14:textId="7B1036B0" w:rsidR="003611A7" w:rsidRDefault="003611A7" w:rsidP="003611A7">
      <w:pPr>
        <w:pStyle w:val="figurecaption"/>
      </w:pPr>
      <w:r>
        <w:t>Learning curve for the best SVM model (no background noise).</w:t>
      </w:r>
    </w:p>
    <w:p w14:paraId="4AAB326C" w14:textId="7686C6FA" w:rsidR="00535908" w:rsidRDefault="005D24DE" w:rsidP="00535908">
      <w:pPr>
        <w:pStyle w:val="figurecaption"/>
        <w:numPr>
          <w:ilvl w:val="0"/>
          <w:numId w:val="0"/>
        </w:numPr>
        <w:jc w:val="center"/>
      </w:pPr>
      <w:r>
        <w:drawing>
          <wp:inline distT="0" distB="0" distL="0" distR="0" wp14:anchorId="5249FC10" wp14:editId="1780D579">
            <wp:extent cx="3025679" cy="2084832"/>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7">
                      <a:extLst>
                        <a:ext uri="{BEBA8EAE-BF5A-486C-A8C5-ECC9F3942E4B}">
                          <a14:imgProps xmlns:a14="http://schemas.microsoft.com/office/drawing/2010/main">
                            <a14:imgLayer>
                              <a14:imgEffect>
                                <a14:sharpenSoften amount="50%"/>
                              </a14:imgEffect>
                            </a14:imgLayer>
                          </a14:imgProps>
                        </a:ext>
                        <a:ext uri="{28A0092B-C50C-407E-A947-70E740481C1C}">
                          <a14:useLocalDpi xmlns:a14="http://schemas.microsoft.com/office/drawing/2010/main" val="0"/>
                        </a:ext>
                      </a:extLst>
                    </a:blip>
                    <a:srcRect l="3.086%" t="9.722%" r="9.567%"/>
                    <a:stretch/>
                  </pic:blipFill>
                  <pic:spPr bwMode="auto">
                    <a:xfrm>
                      <a:off x="0" y="0"/>
                      <a:ext cx="3035544" cy="2091629"/>
                    </a:xfrm>
                    <a:prstGeom prst="rect">
                      <a:avLst/>
                    </a:prstGeom>
                    <a:noFill/>
                    <a:ln>
                      <a:noFill/>
                    </a:ln>
                    <a:extLst>
                      <a:ext uri="{53640926-AAD7-44D8-BBD7-CCE9431645EC}">
                        <a14:shadowObscured xmlns:a14="http://schemas.microsoft.com/office/drawing/2010/main"/>
                      </a:ext>
                    </a:extLst>
                  </pic:spPr>
                </pic:pic>
              </a:graphicData>
            </a:graphic>
          </wp:inline>
        </w:drawing>
      </w:r>
    </w:p>
    <w:p w14:paraId="0D6A302C" w14:textId="5A891C2D" w:rsidR="005803C2" w:rsidRDefault="005803C2" w:rsidP="005803C2">
      <w:pPr>
        <w:pStyle w:val="figurecaption"/>
      </w:pPr>
      <w:r>
        <w:t>Learning curve for the best SVM model (with background noise).</w:t>
      </w:r>
    </w:p>
    <w:p w14:paraId="38684274" w14:textId="703C539F" w:rsidR="0098354A" w:rsidRPr="003F6E81" w:rsidRDefault="003F6E81" w:rsidP="003F6E81">
      <w:pPr>
        <w:pStyle w:val="Heading3"/>
      </w:pPr>
      <w:r>
        <w:t xml:space="preserve">Using different learning algorithms: </w:t>
      </w:r>
      <w:r w:rsidR="0098354A" w:rsidRPr="003F6E81">
        <w:rPr>
          <w:i w:val="0"/>
          <w:iCs w:val="0"/>
        </w:rPr>
        <w:t xml:space="preserve">Besides SVM, some other popular </w:t>
      </w:r>
      <w:r w:rsidR="000D1F3F" w:rsidRPr="003F6E81">
        <w:rPr>
          <w:i w:val="0"/>
          <w:iCs w:val="0"/>
        </w:rPr>
        <w:t>supervised</w:t>
      </w:r>
      <w:r w:rsidR="0098354A" w:rsidRPr="003F6E81">
        <w:rPr>
          <w:i w:val="0"/>
          <w:iCs w:val="0"/>
        </w:rPr>
        <w:t xml:space="preserve"> learning</w:t>
      </w:r>
      <w:r w:rsidR="000D1F3F" w:rsidRPr="003F6E81">
        <w:rPr>
          <w:i w:val="0"/>
          <w:iCs w:val="0"/>
        </w:rPr>
        <w:t xml:space="preserve"> algorithms</w:t>
      </w:r>
      <w:r w:rsidR="0098354A" w:rsidRPr="003F6E81">
        <w:rPr>
          <w:i w:val="0"/>
          <w:iCs w:val="0"/>
        </w:rPr>
        <w:t xml:space="preserve"> are also tested for this emotion classification model. </w:t>
      </w:r>
      <w:r w:rsidR="006A4D02" w:rsidRPr="003F6E81">
        <w:rPr>
          <w:i w:val="0"/>
          <w:iCs w:val="0"/>
        </w:rPr>
        <w:t>TABLE II lists the Grid</w:t>
      </w:r>
      <w:r w:rsidR="00AA47B5" w:rsidRPr="003F6E81">
        <w:rPr>
          <w:i w:val="0"/>
          <w:iCs w:val="0"/>
        </w:rPr>
        <w:t xml:space="preserve"> </w:t>
      </w:r>
      <w:r w:rsidR="006A4D02" w:rsidRPr="003F6E81">
        <w:rPr>
          <w:i w:val="0"/>
          <w:iCs w:val="0"/>
        </w:rPr>
        <w:t xml:space="preserve">Search results for some </w:t>
      </w:r>
      <w:r w:rsidR="002954A9" w:rsidRPr="003F6E81">
        <w:rPr>
          <w:i w:val="0"/>
          <w:iCs w:val="0"/>
        </w:rPr>
        <w:t xml:space="preserve">of these </w:t>
      </w:r>
      <w:r w:rsidR="006A4D02" w:rsidRPr="003F6E81">
        <w:rPr>
          <w:i w:val="0"/>
          <w:iCs w:val="0"/>
        </w:rPr>
        <w:t xml:space="preserve">machine learning classifiers. </w:t>
      </w:r>
      <w:r w:rsidR="00DB6A40">
        <w:rPr>
          <w:i w:val="0"/>
          <w:iCs w:val="0"/>
        </w:rPr>
        <w:t xml:space="preserve">For all the classifiers, </w:t>
      </w:r>
      <w:r w:rsidR="00CE04D6">
        <w:rPr>
          <w:i w:val="0"/>
          <w:iCs w:val="0"/>
        </w:rPr>
        <w:t xml:space="preserve">thirteen </w:t>
      </w:r>
      <w:r w:rsidR="00DB6A40">
        <w:rPr>
          <w:i w:val="0"/>
          <w:iCs w:val="0"/>
        </w:rPr>
        <w:t xml:space="preserve">MFCCs (mean) and </w:t>
      </w:r>
      <w:r w:rsidR="00CE04D6">
        <w:rPr>
          <w:i w:val="0"/>
          <w:iCs w:val="0"/>
        </w:rPr>
        <w:t xml:space="preserve">one </w:t>
      </w:r>
      <w:r w:rsidR="00DB6A40">
        <w:rPr>
          <w:i w:val="0"/>
          <w:iCs w:val="0"/>
        </w:rPr>
        <w:t>ZCR</w:t>
      </w:r>
      <w:r w:rsidR="00EE3A1D">
        <w:rPr>
          <w:i w:val="0"/>
          <w:iCs w:val="0"/>
        </w:rPr>
        <w:t xml:space="preserve"> (mean)</w:t>
      </w:r>
      <w:r w:rsidR="00DB6A40">
        <w:rPr>
          <w:i w:val="0"/>
          <w:iCs w:val="0"/>
        </w:rPr>
        <w:t xml:space="preserve"> per audio </w:t>
      </w:r>
      <w:r w:rsidR="00EE3A1D">
        <w:rPr>
          <w:i w:val="0"/>
          <w:iCs w:val="0"/>
        </w:rPr>
        <w:t>file</w:t>
      </w:r>
      <w:r w:rsidR="00DB6A40">
        <w:rPr>
          <w:i w:val="0"/>
          <w:iCs w:val="0"/>
        </w:rPr>
        <w:t xml:space="preserve"> </w:t>
      </w:r>
      <w:r w:rsidR="00C9353F">
        <w:rPr>
          <w:i w:val="0"/>
          <w:iCs w:val="0"/>
        </w:rPr>
        <w:t>are</w:t>
      </w:r>
      <w:r w:rsidR="00DB6A40">
        <w:rPr>
          <w:i w:val="0"/>
          <w:iCs w:val="0"/>
        </w:rPr>
        <w:t xml:space="preserve"> used as features. </w:t>
      </w:r>
      <w:r w:rsidR="006A4D02" w:rsidRPr="003F6E81">
        <w:rPr>
          <w:i w:val="0"/>
          <w:iCs w:val="0"/>
        </w:rPr>
        <w:t>The</w:t>
      </w:r>
      <w:r w:rsidR="0098354A" w:rsidRPr="003F6E81">
        <w:rPr>
          <w:i w:val="0"/>
          <w:iCs w:val="0"/>
        </w:rPr>
        <w:t xml:space="preserve"> SVM performs best </w:t>
      </w:r>
      <w:r w:rsidR="006A4D02" w:rsidRPr="003F6E81">
        <w:rPr>
          <w:i w:val="0"/>
          <w:iCs w:val="0"/>
        </w:rPr>
        <w:t>out of the four</w:t>
      </w:r>
      <w:r w:rsidR="00F706E0" w:rsidRPr="003F6E81">
        <w:rPr>
          <w:i w:val="0"/>
          <w:iCs w:val="0"/>
        </w:rPr>
        <w:t xml:space="preserve"> classifiers</w:t>
      </w:r>
      <w:r w:rsidR="006A4D02" w:rsidRPr="003F6E81">
        <w:rPr>
          <w:i w:val="0"/>
          <w:iCs w:val="0"/>
        </w:rPr>
        <w:t>.</w:t>
      </w:r>
    </w:p>
    <w:p w14:paraId="49EC4358" w14:textId="4B621724" w:rsidR="008A638B" w:rsidRPr="008A638B" w:rsidRDefault="008A638B" w:rsidP="008A638B">
      <w:pPr>
        <w:pStyle w:val="tablehead"/>
      </w:pPr>
      <w:r>
        <w:t>Test accuracies for various machine learning classifiers using grid</w:t>
      </w:r>
      <w:r w:rsidR="00AA47B5">
        <w:t xml:space="preserve"> </w:t>
      </w:r>
      <w:r>
        <w:t>search</w:t>
      </w:r>
    </w:p>
    <w:tbl>
      <w:tblPr>
        <w:tblStyle w:val="TableGrid"/>
        <w:tblW w:w="224.75pt" w:type="dxa"/>
        <w:jc w:val="center"/>
        <w:tblLook w:firstRow="1" w:lastRow="0" w:firstColumn="1" w:lastColumn="0" w:noHBand="0" w:noVBand="1"/>
      </w:tblPr>
      <w:tblGrid>
        <w:gridCol w:w="2428"/>
        <w:gridCol w:w="2067"/>
      </w:tblGrid>
      <w:tr w:rsidR="002F2D40" w:rsidRPr="002F2D40" w14:paraId="37AED63C" w14:textId="77777777" w:rsidTr="008C1F23">
        <w:trPr>
          <w:jc w:val="center"/>
        </w:trPr>
        <w:tc>
          <w:tcPr>
            <w:tcW w:w="121.40pt" w:type="dxa"/>
          </w:tcPr>
          <w:p w14:paraId="36971D94" w14:textId="22B9841F" w:rsidR="002F2D40" w:rsidRPr="002F2D40" w:rsidRDefault="002F2D40" w:rsidP="002F2D40">
            <w:pPr>
              <w:pStyle w:val="BodyText"/>
              <w:ind w:firstLine="0pt"/>
              <w:jc w:val="center"/>
              <w:rPr>
                <w:b/>
                <w:bCs/>
                <w:sz w:val="16"/>
                <w:szCs w:val="16"/>
                <w:lang w:val="en-US"/>
              </w:rPr>
            </w:pPr>
            <w:r>
              <w:rPr>
                <w:b/>
                <w:bCs/>
                <w:sz w:val="16"/>
                <w:szCs w:val="16"/>
                <w:lang w:val="en-US"/>
              </w:rPr>
              <w:t>Classifier</w:t>
            </w:r>
          </w:p>
        </w:tc>
        <w:tc>
          <w:tcPr>
            <w:tcW w:w="103.35pt" w:type="dxa"/>
          </w:tcPr>
          <w:p w14:paraId="5E568165" w14:textId="037BA115" w:rsidR="002F2D40" w:rsidRPr="002F2D40" w:rsidRDefault="002F2D40" w:rsidP="002F2D40">
            <w:pPr>
              <w:pStyle w:val="BodyText"/>
              <w:ind w:firstLine="0pt"/>
              <w:jc w:val="center"/>
              <w:rPr>
                <w:b/>
                <w:bCs/>
                <w:sz w:val="16"/>
                <w:szCs w:val="16"/>
                <w:lang w:val="en-US"/>
              </w:rPr>
            </w:pPr>
            <w:r>
              <w:rPr>
                <w:b/>
                <w:bCs/>
                <w:sz w:val="16"/>
                <w:szCs w:val="16"/>
                <w:lang w:val="en-US"/>
              </w:rPr>
              <w:t>Test Accuracy</w:t>
            </w:r>
          </w:p>
        </w:tc>
      </w:tr>
      <w:tr w:rsidR="002F2D40" w:rsidRPr="002F2D40" w14:paraId="2083F256" w14:textId="77777777" w:rsidTr="008C1F23">
        <w:trPr>
          <w:jc w:val="center"/>
        </w:trPr>
        <w:tc>
          <w:tcPr>
            <w:tcW w:w="121.40pt" w:type="dxa"/>
          </w:tcPr>
          <w:p w14:paraId="495D8DC5" w14:textId="052195E1" w:rsidR="002F2D40" w:rsidRPr="002F2D40" w:rsidRDefault="002F2D40" w:rsidP="002F2D40">
            <w:pPr>
              <w:pStyle w:val="BodyText"/>
              <w:ind w:firstLine="0pt"/>
              <w:jc w:val="center"/>
              <w:rPr>
                <w:sz w:val="16"/>
                <w:szCs w:val="16"/>
                <w:lang w:val="en-US"/>
              </w:rPr>
            </w:pPr>
            <w:r>
              <w:rPr>
                <w:sz w:val="16"/>
                <w:szCs w:val="16"/>
                <w:lang w:val="en-US"/>
              </w:rPr>
              <w:t>SVM</w:t>
            </w:r>
          </w:p>
        </w:tc>
        <w:tc>
          <w:tcPr>
            <w:tcW w:w="103.35pt" w:type="dxa"/>
          </w:tcPr>
          <w:p w14:paraId="25148D78" w14:textId="6B8F10C1" w:rsidR="002F2D40" w:rsidRPr="002F2D40" w:rsidRDefault="00FB40E8" w:rsidP="002F2D40">
            <w:pPr>
              <w:pStyle w:val="BodyText"/>
              <w:ind w:firstLine="0pt"/>
              <w:jc w:val="center"/>
              <w:rPr>
                <w:sz w:val="16"/>
                <w:szCs w:val="16"/>
                <w:lang w:val="en-US"/>
              </w:rPr>
            </w:pPr>
            <w:r>
              <w:rPr>
                <w:sz w:val="16"/>
                <w:szCs w:val="16"/>
                <w:lang w:val="en-US"/>
              </w:rPr>
              <w:t>67.1</w:t>
            </w:r>
            <w:r w:rsidR="005853B3">
              <w:rPr>
                <w:sz w:val="16"/>
                <w:szCs w:val="16"/>
                <w:lang w:val="en-US"/>
              </w:rPr>
              <w:t xml:space="preserve"> </w:t>
            </w:r>
            <w:r>
              <w:rPr>
                <w:sz w:val="16"/>
                <w:szCs w:val="16"/>
                <w:lang w:val="en-US"/>
              </w:rPr>
              <w:t>%</w:t>
            </w:r>
          </w:p>
        </w:tc>
      </w:tr>
      <w:tr w:rsidR="00E00359" w:rsidRPr="002F2D40" w14:paraId="68BBBFBB" w14:textId="77777777" w:rsidTr="008C1F23">
        <w:trPr>
          <w:jc w:val="center"/>
        </w:trPr>
        <w:tc>
          <w:tcPr>
            <w:tcW w:w="121.40pt" w:type="dxa"/>
          </w:tcPr>
          <w:p w14:paraId="00F49A7F" w14:textId="6A82A552" w:rsidR="00E00359" w:rsidRPr="002F2D40" w:rsidRDefault="00E00359" w:rsidP="00E00359">
            <w:pPr>
              <w:pStyle w:val="BodyText"/>
              <w:ind w:firstLine="0pt"/>
              <w:jc w:val="center"/>
              <w:rPr>
                <w:sz w:val="16"/>
                <w:szCs w:val="16"/>
                <w:lang w:val="en-US"/>
              </w:rPr>
            </w:pPr>
            <w:r>
              <w:rPr>
                <w:sz w:val="16"/>
                <w:szCs w:val="16"/>
                <w:lang w:val="en-US"/>
              </w:rPr>
              <w:t>Logistic Regression</w:t>
            </w:r>
          </w:p>
        </w:tc>
        <w:tc>
          <w:tcPr>
            <w:tcW w:w="103.35pt" w:type="dxa"/>
          </w:tcPr>
          <w:p w14:paraId="42D7B807" w14:textId="637D555E" w:rsidR="00E00359" w:rsidRPr="002F2D40" w:rsidRDefault="00E00359" w:rsidP="00E00359">
            <w:pPr>
              <w:pStyle w:val="BodyText"/>
              <w:ind w:firstLine="0pt"/>
              <w:jc w:val="center"/>
              <w:rPr>
                <w:sz w:val="16"/>
                <w:szCs w:val="16"/>
                <w:lang w:val="en-US"/>
              </w:rPr>
            </w:pPr>
            <w:r>
              <w:rPr>
                <w:sz w:val="16"/>
                <w:szCs w:val="16"/>
                <w:lang w:val="en-US"/>
              </w:rPr>
              <w:t>42.6 %</w:t>
            </w:r>
          </w:p>
        </w:tc>
      </w:tr>
      <w:tr w:rsidR="002F2D40" w:rsidRPr="002F2D40" w14:paraId="34CD7070" w14:textId="77777777" w:rsidTr="008C1F23">
        <w:trPr>
          <w:jc w:val="center"/>
        </w:trPr>
        <w:tc>
          <w:tcPr>
            <w:tcW w:w="121.40pt" w:type="dxa"/>
          </w:tcPr>
          <w:p w14:paraId="05B7506A" w14:textId="09BA1484" w:rsidR="002F2D40" w:rsidRPr="002F2D40" w:rsidRDefault="00E00359" w:rsidP="00635B64">
            <w:pPr>
              <w:pStyle w:val="BodyText"/>
              <w:ind w:firstLine="0pt"/>
              <w:jc w:val="center"/>
              <w:rPr>
                <w:sz w:val="16"/>
                <w:szCs w:val="16"/>
                <w:lang w:val="en-US"/>
              </w:rPr>
            </w:pPr>
            <w:r>
              <w:rPr>
                <w:sz w:val="16"/>
                <w:szCs w:val="16"/>
                <w:lang w:val="en-US"/>
              </w:rPr>
              <w:t>Perceptron</w:t>
            </w:r>
          </w:p>
        </w:tc>
        <w:tc>
          <w:tcPr>
            <w:tcW w:w="103.35pt" w:type="dxa"/>
          </w:tcPr>
          <w:p w14:paraId="6494A010" w14:textId="204ABB68" w:rsidR="002F2D40" w:rsidRPr="002F2D40" w:rsidRDefault="00E00359" w:rsidP="007B6E0C">
            <w:pPr>
              <w:pStyle w:val="BodyText"/>
              <w:ind w:firstLine="0pt"/>
              <w:jc w:val="center"/>
              <w:rPr>
                <w:sz w:val="16"/>
                <w:szCs w:val="16"/>
                <w:lang w:val="en-US"/>
              </w:rPr>
            </w:pPr>
            <w:r>
              <w:rPr>
                <w:sz w:val="16"/>
                <w:szCs w:val="16"/>
                <w:lang w:val="en-US"/>
              </w:rPr>
              <w:t>32 %</w:t>
            </w:r>
          </w:p>
        </w:tc>
      </w:tr>
      <w:tr w:rsidR="002F2D40" w:rsidRPr="002F2D40" w14:paraId="5E55BF48" w14:textId="77777777" w:rsidTr="008C1F23">
        <w:trPr>
          <w:jc w:val="center"/>
        </w:trPr>
        <w:tc>
          <w:tcPr>
            <w:tcW w:w="121.40pt" w:type="dxa"/>
          </w:tcPr>
          <w:p w14:paraId="485F3E5F" w14:textId="081EE263" w:rsidR="002F2D40" w:rsidRPr="002F2D40" w:rsidRDefault="00635B64" w:rsidP="00635B64">
            <w:pPr>
              <w:pStyle w:val="BodyText"/>
              <w:ind w:firstLine="0pt"/>
              <w:jc w:val="center"/>
              <w:rPr>
                <w:sz w:val="16"/>
                <w:szCs w:val="16"/>
                <w:lang w:val="en-US"/>
              </w:rPr>
            </w:pPr>
            <w:r>
              <w:rPr>
                <w:sz w:val="16"/>
                <w:szCs w:val="16"/>
                <w:lang w:val="en-US"/>
              </w:rPr>
              <w:t>Decision Tree</w:t>
            </w:r>
          </w:p>
        </w:tc>
        <w:tc>
          <w:tcPr>
            <w:tcW w:w="103.35pt" w:type="dxa"/>
          </w:tcPr>
          <w:p w14:paraId="08E89982" w14:textId="40BC7BE1" w:rsidR="002F2D40" w:rsidRPr="002F2D40" w:rsidRDefault="006D4CB0" w:rsidP="000B79BF">
            <w:pPr>
              <w:pStyle w:val="BodyText"/>
              <w:ind w:firstLine="0pt"/>
              <w:jc w:val="center"/>
              <w:rPr>
                <w:sz w:val="16"/>
                <w:szCs w:val="16"/>
                <w:lang w:val="en-US"/>
              </w:rPr>
            </w:pPr>
            <w:r>
              <w:rPr>
                <w:sz w:val="16"/>
                <w:szCs w:val="16"/>
                <w:lang w:val="en-US"/>
              </w:rPr>
              <w:t>42.5</w:t>
            </w:r>
            <w:r w:rsidR="005853B3">
              <w:rPr>
                <w:sz w:val="16"/>
                <w:szCs w:val="16"/>
                <w:lang w:val="en-US"/>
              </w:rPr>
              <w:t xml:space="preserve"> </w:t>
            </w:r>
            <w:r>
              <w:rPr>
                <w:sz w:val="16"/>
                <w:szCs w:val="16"/>
                <w:lang w:val="en-US"/>
              </w:rPr>
              <w:t>%</w:t>
            </w:r>
          </w:p>
        </w:tc>
      </w:tr>
    </w:tbl>
    <w:p w14:paraId="77D1E24C" w14:textId="77777777" w:rsidR="0098354A" w:rsidRPr="00093364" w:rsidRDefault="0098354A" w:rsidP="006E166B">
      <w:pPr>
        <w:pStyle w:val="BodyText"/>
        <w:rPr>
          <w:lang w:val="en-US"/>
        </w:rPr>
      </w:pPr>
    </w:p>
    <w:p w14:paraId="685D351D" w14:textId="4142A199" w:rsidR="007E106B" w:rsidRDefault="00A34D35" w:rsidP="006B6B66">
      <w:pPr>
        <w:pStyle w:val="Heading1"/>
      </w:pPr>
      <w:r>
        <w:t xml:space="preserve">Prediction </w:t>
      </w:r>
      <w:r w:rsidR="004B59B8">
        <w:t>Results</w:t>
      </w:r>
    </w:p>
    <w:p w14:paraId="0E2F9C3A" w14:textId="01B33FA1" w:rsidR="00227136" w:rsidRDefault="00227136" w:rsidP="00227136">
      <w:pPr>
        <w:pStyle w:val="BodyText"/>
        <w:rPr>
          <w:lang w:val="en-US"/>
        </w:rPr>
      </w:pPr>
      <w:r>
        <w:rPr>
          <w:lang w:val="en-US"/>
        </w:rPr>
        <w:t>T</w:t>
      </w:r>
      <w:r w:rsidR="00D31D4F">
        <w:rPr>
          <w:lang w:val="en-US"/>
        </w:rPr>
        <w:t>ABLE</w:t>
      </w:r>
      <w:r>
        <w:rPr>
          <w:lang w:val="en-US"/>
        </w:rPr>
        <w:t xml:space="preserve"> </w:t>
      </w:r>
      <w:r w:rsidR="00657FDD">
        <w:rPr>
          <w:lang w:val="en-US"/>
        </w:rPr>
        <w:t>I</w:t>
      </w:r>
      <w:r w:rsidR="003D7245">
        <w:rPr>
          <w:lang w:val="en-US"/>
        </w:rPr>
        <w:t>II</w:t>
      </w:r>
      <w:r w:rsidR="00657FDD">
        <w:rPr>
          <w:lang w:val="en-US"/>
        </w:rPr>
        <w:t xml:space="preserve"> lists the training and test accuracies obtained for different</w:t>
      </w:r>
      <w:r w:rsidR="002B4BDD">
        <w:rPr>
          <w:lang w:val="en-US"/>
        </w:rPr>
        <w:t xml:space="preserve"> models</w:t>
      </w:r>
      <w:r w:rsidR="001A6C51">
        <w:rPr>
          <w:lang w:val="en-US"/>
        </w:rPr>
        <w:t>.</w:t>
      </w:r>
      <w:r w:rsidRPr="00227136">
        <w:rPr>
          <w:lang w:val="en-US"/>
        </w:rPr>
        <w:t xml:space="preserve"> </w:t>
      </w:r>
      <w:r>
        <w:rPr>
          <w:lang w:val="en-US"/>
        </w:rPr>
        <w:t xml:space="preserve">The best classification accuracy obtained in this study is </w:t>
      </w:r>
      <w:r w:rsidR="00906D75">
        <w:rPr>
          <w:lang w:val="en-US"/>
        </w:rPr>
        <w:t>77</w:t>
      </w:r>
      <w:r>
        <w:rPr>
          <w:lang w:val="en-US"/>
        </w:rPr>
        <w:t xml:space="preserve">%. It is achieved using the RBF kernel of the SVM classifier, with C = 4.88 and </w:t>
      </w:r>
      <w:r>
        <w:t>γ</w:t>
      </w:r>
      <w:r>
        <w:rPr>
          <w:lang w:val="en-US"/>
        </w:rPr>
        <w:t xml:space="preserve"> = 0.0991. The </w:t>
      </w:r>
      <w:r w:rsidR="00303D2B">
        <w:rPr>
          <w:lang w:val="en-US"/>
        </w:rPr>
        <w:t xml:space="preserve">53 </w:t>
      </w:r>
      <w:r>
        <w:rPr>
          <w:lang w:val="en-US"/>
        </w:rPr>
        <w:t xml:space="preserve">features used include the means per frame of the lower </w:t>
      </w:r>
      <w:r w:rsidR="00303D2B">
        <w:rPr>
          <w:lang w:val="en-US"/>
        </w:rPr>
        <w:t>26</w:t>
      </w:r>
      <w:r>
        <w:rPr>
          <w:lang w:val="en-US"/>
        </w:rPr>
        <w:t xml:space="preserve"> MFCCs, along with their standard deviations per frame and the mean of ZCR. Additionally, the model </w:t>
      </w:r>
      <w:r w:rsidR="00AE6EC8">
        <w:rPr>
          <w:lang w:val="en-US"/>
        </w:rPr>
        <w:t>is resampling</w:t>
      </w:r>
      <w:r>
        <w:rPr>
          <w:lang w:val="en-US"/>
        </w:rPr>
        <w:t xml:space="preserve"> the utterances at 48,000 Hz, which is the native sampling rate of the utterances belonging to the RAVDESS speech corpus. </w:t>
      </w:r>
      <w:r>
        <w:rPr>
          <w:lang w:val="en-US"/>
        </w:rPr>
        <w:t xml:space="preserve">Upsampling </w:t>
      </w:r>
      <w:r w:rsidR="007D5DB4">
        <w:rPr>
          <w:lang w:val="en-US"/>
        </w:rPr>
        <w:t>is</w:t>
      </w:r>
      <w:r>
        <w:rPr>
          <w:lang w:val="en-US"/>
        </w:rPr>
        <w:t xml:space="preserve"> used to match the </w:t>
      </w:r>
      <w:r w:rsidR="007F0EB9">
        <w:rPr>
          <w:lang w:val="en-US"/>
        </w:rPr>
        <w:t xml:space="preserve">“neutral” </w:t>
      </w:r>
      <w:r>
        <w:rPr>
          <w:lang w:val="en-US"/>
        </w:rPr>
        <w:t xml:space="preserve">class count to </w:t>
      </w:r>
      <w:ins w:id="32" w:author="Microsoft Office User" w:date="2020-02-11T17:12:00Z">
        <w:r w:rsidR="00303D2B">
          <w:rPr>
            <w:lang w:val="en-US"/>
          </w:rPr>
          <w:t xml:space="preserve">the </w:t>
        </w:r>
      </w:ins>
      <w:r>
        <w:rPr>
          <w:lang w:val="en-US"/>
        </w:rPr>
        <w:t xml:space="preserve">other six classes. The confusion matrix of this model is given in Fig. </w:t>
      </w:r>
      <w:r w:rsidR="008617A9">
        <w:rPr>
          <w:lang w:val="en-US"/>
        </w:rPr>
        <w:t>9</w:t>
      </w:r>
      <w:r>
        <w:rPr>
          <w:lang w:val="en-US"/>
        </w:rPr>
        <w:t>.</w:t>
      </w:r>
    </w:p>
    <w:p w14:paraId="20128327" w14:textId="17D2AA45" w:rsidR="00552A85" w:rsidRDefault="00227136" w:rsidP="00227136">
      <w:pPr>
        <w:pStyle w:val="BodyText"/>
        <w:rPr>
          <w:lang w:val="en-US"/>
        </w:rPr>
      </w:pPr>
      <w:r>
        <w:rPr>
          <w:lang w:val="en-US"/>
        </w:rPr>
        <w:t xml:space="preserve">The model </w:t>
      </w:r>
      <w:r w:rsidR="004F7607">
        <w:rPr>
          <w:lang w:val="en-US"/>
        </w:rPr>
        <w:t>is</w:t>
      </w:r>
      <w:r>
        <w:rPr>
          <w:lang w:val="en-US"/>
        </w:rPr>
        <w:t xml:space="preserve"> also trained and tested by modifying the utterances, where </w:t>
      </w:r>
      <w:del w:id="33" w:author="Microsoft Office User" w:date="2020-02-11T17:13:00Z">
        <w:r w:rsidDel="00303D2B">
          <w:rPr>
            <w:lang w:val="en-US"/>
          </w:rPr>
          <w:delText xml:space="preserve">a </w:delText>
        </w:r>
      </w:del>
      <w:r>
        <w:rPr>
          <w:lang w:val="en-US"/>
        </w:rPr>
        <w:t xml:space="preserve">background noise </w:t>
      </w:r>
      <w:r w:rsidR="004F7607">
        <w:rPr>
          <w:lang w:val="en-US"/>
        </w:rPr>
        <w:t>is</w:t>
      </w:r>
      <w:r>
        <w:rPr>
          <w:lang w:val="en-US"/>
        </w:rPr>
        <w:t xml:space="preserve"> added to each of the corpus recordings. The model </w:t>
      </w:r>
      <w:r w:rsidR="000A3B27">
        <w:rPr>
          <w:lang w:val="en-US"/>
        </w:rPr>
        <w:t>achieves</w:t>
      </w:r>
      <w:r>
        <w:rPr>
          <w:lang w:val="en-US"/>
        </w:rPr>
        <w:t xml:space="preserve"> </w:t>
      </w:r>
      <w:r w:rsidR="007960F4">
        <w:rPr>
          <w:lang w:val="en-US"/>
        </w:rPr>
        <w:t>98</w:t>
      </w:r>
      <w:r>
        <w:rPr>
          <w:lang w:val="en-US"/>
        </w:rPr>
        <w:t>% training accuracy and a 6</w:t>
      </w:r>
      <w:r w:rsidR="007960F4">
        <w:rPr>
          <w:lang w:val="en-US"/>
        </w:rPr>
        <w:t>4</w:t>
      </w:r>
      <w:r>
        <w:rPr>
          <w:lang w:val="en-US"/>
        </w:rPr>
        <w:t xml:space="preserve">% test accuracy. The confusion matrix of this model is shown in Fig. </w:t>
      </w:r>
      <w:r w:rsidR="008617A9">
        <w:rPr>
          <w:lang w:val="en-US"/>
        </w:rPr>
        <w:t>10</w:t>
      </w:r>
      <w:r>
        <w:rPr>
          <w:lang w:val="en-US"/>
        </w:rPr>
        <w:t>.</w:t>
      </w:r>
      <w:r w:rsidR="007F0EB9">
        <w:rPr>
          <w:lang w:val="en-US"/>
        </w:rPr>
        <w:t xml:space="preserve"> </w:t>
      </w:r>
      <w:r w:rsidR="00A92184">
        <w:rPr>
          <w:lang w:val="en-US"/>
        </w:rPr>
        <w:t>In the original RAVDESS speech recordings</w:t>
      </w:r>
      <w:ins w:id="34" w:author="Microsoft Office User" w:date="2020-02-11T17:13:00Z">
        <w:r w:rsidR="00303D2B">
          <w:rPr>
            <w:lang w:val="en-US"/>
          </w:rPr>
          <w:t>,</w:t>
        </w:r>
      </w:ins>
      <w:r w:rsidR="00A92184">
        <w:rPr>
          <w:lang w:val="en-US"/>
        </w:rPr>
        <w:t xml:space="preserve"> there are silent, non-speech </w:t>
      </w:r>
      <w:r w:rsidR="005E5E5D">
        <w:rPr>
          <w:lang w:val="en-US"/>
        </w:rPr>
        <w:t>frames in each file</w:t>
      </w:r>
      <w:r w:rsidR="00A92184">
        <w:rPr>
          <w:lang w:val="en-US"/>
        </w:rPr>
        <w:t xml:space="preserve">. </w:t>
      </w:r>
      <w:r w:rsidR="008A2150">
        <w:rPr>
          <w:lang w:val="en-US"/>
        </w:rPr>
        <w:t xml:space="preserve">Once </w:t>
      </w:r>
      <w:ins w:id="35" w:author="Microsoft Office User" w:date="2020-02-11T17:13:00Z">
        <w:r w:rsidR="00303D2B">
          <w:rPr>
            <w:lang w:val="en-US"/>
          </w:rPr>
          <w:t xml:space="preserve">the </w:t>
        </w:r>
      </w:ins>
      <w:r w:rsidR="008A2150">
        <w:rPr>
          <w:lang w:val="en-US"/>
        </w:rPr>
        <w:t>noise is added to the recordings</w:t>
      </w:r>
      <w:r w:rsidR="005E5E5D">
        <w:rPr>
          <w:lang w:val="en-US"/>
        </w:rPr>
        <w:t>,</w:t>
      </w:r>
      <w:r w:rsidR="008A2150">
        <w:rPr>
          <w:lang w:val="en-US"/>
        </w:rPr>
        <w:t xml:space="preserve"> there </w:t>
      </w:r>
      <w:r w:rsidR="00F85D4F">
        <w:rPr>
          <w:lang w:val="en-US"/>
        </w:rPr>
        <w:t>are</w:t>
      </w:r>
      <w:r w:rsidR="008A2150">
        <w:rPr>
          <w:lang w:val="en-US"/>
        </w:rPr>
        <w:t xml:space="preserve"> no more silent </w:t>
      </w:r>
      <w:r w:rsidR="005E5E5D">
        <w:rPr>
          <w:lang w:val="en-US"/>
        </w:rPr>
        <w:t xml:space="preserve">frame </w:t>
      </w:r>
      <w:r w:rsidR="008A2150">
        <w:rPr>
          <w:lang w:val="en-US"/>
        </w:rPr>
        <w:t xml:space="preserve">regions. </w:t>
      </w:r>
      <w:r w:rsidR="00D54256">
        <w:rPr>
          <w:lang w:val="en-US"/>
        </w:rPr>
        <w:t xml:space="preserve">Since the acoustic features are extracted for each audio frame, </w:t>
      </w:r>
      <w:r w:rsidR="00224B76">
        <w:rPr>
          <w:lang w:val="en-US"/>
        </w:rPr>
        <w:t xml:space="preserve">the frames containing the background noise also contribute to the final feature values. </w:t>
      </w:r>
      <w:r w:rsidR="00CC3595">
        <w:rPr>
          <w:lang w:val="en-US"/>
        </w:rPr>
        <w:t xml:space="preserve">This is </w:t>
      </w:r>
      <w:r w:rsidR="005E5E5D">
        <w:rPr>
          <w:lang w:val="en-US"/>
        </w:rPr>
        <w:t>the reason</w:t>
      </w:r>
      <w:r w:rsidR="00CC3595">
        <w:rPr>
          <w:lang w:val="en-US"/>
        </w:rPr>
        <w:t xml:space="preserve"> the training and test accuracy of the model decreases when noisy data </w:t>
      </w:r>
      <w:r w:rsidR="005E5E5D">
        <w:rPr>
          <w:lang w:val="en-US"/>
        </w:rPr>
        <w:t>is introduced for classification</w:t>
      </w:r>
      <w:r w:rsidR="00CC3595">
        <w:rPr>
          <w:lang w:val="en-US"/>
        </w:rPr>
        <w:t>.</w:t>
      </w:r>
    </w:p>
    <w:p w14:paraId="34DFB65F" w14:textId="5CFEC592" w:rsidR="00095BC2" w:rsidRPr="00095BC2" w:rsidRDefault="00095BC2" w:rsidP="00095BC2">
      <w:pPr>
        <w:pStyle w:val="tablehead"/>
      </w:pPr>
      <w:r>
        <w:t>Training and Test Accuracies for different parameters of the SVM Model</w:t>
      </w:r>
    </w:p>
    <w:tbl>
      <w:tblPr>
        <w:tblStyle w:val="TableGrid"/>
        <w:tblW w:w="241.90pt" w:type="dxa"/>
        <w:tblLook w:firstRow="1" w:lastRow="0" w:firstColumn="1" w:lastColumn="0" w:noHBand="0" w:noVBand="1"/>
      </w:tblPr>
      <w:tblGrid>
        <w:gridCol w:w="1354"/>
        <w:gridCol w:w="892"/>
        <w:gridCol w:w="948"/>
        <w:gridCol w:w="822"/>
        <w:gridCol w:w="822"/>
      </w:tblGrid>
      <w:tr w:rsidR="00676618" w:rsidRPr="00E95F22" w14:paraId="27343737" w14:textId="77777777" w:rsidTr="00A31972">
        <w:trPr>
          <w:trHeight w:val="595"/>
        </w:trPr>
        <w:tc>
          <w:tcPr>
            <w:tcW w:w="71.75pt" w:type="dxa"/>
          </w:tcPr>
          <w:p w14:paraId="3340C0DB" w14:textId="0CB74860" w:rsidR="007E33AC" w:rsidRPr="00E95F22" w:rsidRDefault="007E33AC" w:rsidP="007E33AC">
            <w:pPr>
              <w:pStyle w:val="BodyText"/>
              <w:ind w:firstLine="0pt"/>
              <w:jc w:val="center"/>
              <w:rPr>
                <w:b/>
                <w:bCs/>
                <w:sz w:val="16"/>
                <w:szCs w:val="16"/>
                <w:lang w:val="en-US"/>
              </w:rPr>
            </w:pPr>
            <w:r>
              <w:rPr>
                <w:b/>
                <w:bCs/>
                <w:sz w:val="16"/>
                <w:szCs w:val="16"/>
                <w:lang w:val="en-US"/>
              </w:rPr>
              <w:t>List of features</w:t>
            </w:r>
          </w:p>
        </w:tc>
        <w:tc>
          <w:tcPr>
            <w:tcW w:w="40.50pt" w:type="dxa"/>
          </w:tcPr>
          <w:p w14:paraId="1459B08E" w14:textId="2F37A972" w:rsidR="007E33AC" w:rsidRPr="007E33AC" w:rsidRDefault="007E33AC" w:rsidP="007E33AC">
            <w:pPr>
              <w:pStyle w:val="BodyText"/>
              <w:ind w:firstLine="0pt"/>
              <w:jc w:val="center"/>
              <w:rPr>
                <w:b/>
                <w:bCs/>
                <w:sz w:val="16"/>
                <w:szCs w:val="16"/>
                <w:lang w:val="en-US"/>
              </w:rPr>
            </w:pPr>
            <w:r>
              <w:rPr>
                <w:b/>
                <w:bCs/>
                <w:sz w:val="16"/>
                <w:szCs w:val="16"/>
                <w:lang w:val="en-US"/>
              </w:rPr>
              <w:t>Sampling frequency</w:t>
            </w:r>
          </w:p>
        </w:tc>
        <w:tc>
          <w:tcPr>
            <w:tcW w:w="47.45pt" w:type="dxa"/>
          </w:tcPr>
          <w:p w14:paraId="04F8D6FD" w14:textId="77A8415D" w:rsidR="007E33AC" w:rsidRPr="00E95F22" w:rsidRDefault="000B6960" w:rsidP="000B6960">
            <w:pPr>
              <w:pStyle w:val="BodyText"/>
              <w:ind w:firstLine="0pt"/>
              <w:jc w:val="center"/>
              <w:rPr>
                <w:b/>
                <w:bCs/>
                <w:sz w:val="16"/>
                <w:szCs w:val="16"/>
                <w:lang w:val="en-US"/>
              </w:rPr>
            </w:pPr>
            <w:r>
              <w:rPr>
                <w:b/>
                <w:bCs/>
                <w:sz w:val="16"/>
                <w:szCs w:val="16"/>
                <w:lang w:val="en-US"/>
              </w:rPr>
              <w:t>U</w:t>
            </w:r>
            <w:r w:rsidR="007E33AC">
              <w:rPr>
                <w:b/>
                <w:bCs/>
                <w:sz w:val="16"/>
                <w:szCs w:val="16"/>
                <w:lang w:val="en-US"/>
              </w:rPr>
              <w:t>tterances</w:t>
            </w:r>
          </w:p>
        </w:tc>
        <w:tc>
          <w:tcPr>
            <w:tcW w:w="41.10pt" w:type="dxa"/>
          </w:tcPr>
          <w:p w14:paraId="595C5DB5" w14:textId="159859CD" w:rsidR="007E33AC" w:rsidRPr="00E95F22" w:rsidRDefault="007E33AC" w:rsidP="007E33AC">
            <w:pPr>
              <w:pStyle w:val="BodyText"/>
              <w:ind w:firstLine="0pt"/>
              <w:jc w:val="center"/>
              <w:rPr>
                <w:b/>
                <w:bCs/>
                <w:sz w:val="16"/>
                <w:szCs w:val="16"/>
                <w:lang w:val="en-US"/>
              </w:rPr>
            </w:pPr>
            <w:r>
              <w:rPr>
                <w:b/>
                <w:bCs/>
                <w:sz w:val="16"/>
                <w:szCs w:val="16"/>
                <w:lang w:val="en-US"/>
              </w:rPr>
              <w:t>Training accuracy</w:t>
            </w:r>
          </w:p>
        </w:tc>
        <w:tc>
          <w:tcPr>
            <w:tcW w:w="41.10pt" w:type="dxa"/>
          </w:tcPr>
          <w:p w14:paraId="4783D2A1" w14:textId="67477A89" w:rsidR="007E33AC" w:rsidRPr="00E95F22" w:rsidRDefault="007E33AC" w:rsidP="007E33AC">
            <w:pPr>
              <w:pStyle w:val="BodyText"/>
              <w:ind w:firstLine="0pt"/>
              <w:jc w:val="center"/>
              <w:rPr>
                <w:b/>
                <w:bCs/>
                <w:sz w:val="16"/>
                <w:szCs w:val="16"/>
                <w:lang w:val="en-US"/>
              </w:rPr>
            </w:pPr>
            <w:r>
              <w:rPr>
                <w:b/>
                <w:bCs/>
                <w:sz w:val="16"/>
                <w:szCs w:val="16"/>
                <w:lang w:val="en-US"/>
              </w:rPr>
              <w:t>Test accuracy</w:t>
            </w:r>
          </w:p>
        </w:tc>
      </w:tr>
      <w:tr w:rsidR="00676618" w:rsidRPr="00E95F22" w14:paraId="07679E8D" w14:textId="77777777" w:rsidTr="00A31972">
        <w:trPr>
          <w:trHeight w:val="646"/>
        </w:trPr>
        <w:tc>
          <w:tcPr>
            <w:tcW w:w="71.75pt" w:type="dxa"/>
          </w:tcPr>
          <w:p w14:paraId="0D0B00F9" w14:textId="07B60B5A" w:rsidR="007E33AC" w:rsidRPr="00E95F22" w:rsidRDefault="007E33AC" w:rsidP="007E33AC">
            <w:pPr>
              <w:pStyle w:val="BodyText"/>
              <w:ind w:firstLine="0pt"/>
              <w:jc w:val="center"/>
              <w:rPr>
                <w:sz w:val="16"/>
                <w:szCs w:val="16"/>
                <w:lang w:val="en-US"/>
              </w:rPr>
            </w:pPr>
            <w:r>
              <w:rPr>
                <w:sz w:val="16"/>
                <w:szCs w:val="16"/>
                <w:lang w:val="en-US"/>
              </w:rPr>
              <w:t>13 MFCCs</w:t>
            </w:r>
            <w:r w:rsidR="00676618">
              <w:rPr>
                <w:sz w:val="16"/>
                <w:szCs w:val="16"/>
                <w:lang w:val="en-US"/>
              </w:rPr>
              <w:t xml:space="preserve"> (mean)</w:t>
            </w:r>
          </w:p>
        </w:tc>
        <w:tc>
          <w:tcPr>
            <w:tcW w:w="40.50pt" w:type="dxa"/>
          </w:tcPr>
          <w:p w14:paraId="73B697D8" w14:textId="159875C5" w:rsidR="007E33AC" w:rsidRPr="00E95F22" w:rsidRDefault="007E33AC" w:rsidP="007E33AC">
            <w:pPr>
              <w:pStyle w:val="BodyText"/>
              <w:ind w:firstLine="0pt"/>
              <w:jc w:val="center"/>
              <w:rPr>
                <w:sz w:val="16"/>
                <w:szCs w:val="16"/>
                <w:lang w:val="en-US"/>
              </w:rPr>
            </w:pPr>
            <w:r>
              <w:rPr>
                <w:sz w:val="16"/>
                <w:szCs w:val="16"/>
                <w:lang w:val="en-US"/>
              </w:rPr>
              <w:t>16</w:t>
            </w:r>
            <w:r w:rsidR="00227136">
              <w:rPr>
                <w:sz w:val="16"/>
                <w:szCs w:val="16"/>
                <w:lang w:val="en-US"/>
              </w:rPr>
              <w:t>,</w:t>
            </w:r>
            <w:r>
              <w:rPr>
                <w:sz w:val="16"/>
                <w:szCs w:val="16"/>
                <w:lang w:val="en-US"/>
              </w:rPr>
              <w:t>000 Hz</w:t>
            </w:r>
          </w:p>
        </w:tc>
        <w:tc>
          <w:tcPr>
            <w:tcW w:w="47.45pt" w:type="dxa"/>
          </w:tcPr>
          <w:p w14:paraId="059BA230" w14:textId="78E9357E" w:rsidR="007E33AC" w:rsidRPr="00E95F22" w:rsidRDefault="000B6960" w:rsidP="007E33AC">
            <w:pPr>
              <w:pStyle w:val="BodyText"/>
              <w:ind w:firstLine="0pt"/>
              <w:jc w:val="center"/>
              <w:rPr>
                <w:sz w:val="16"/>
                <w:szCs w:val="16"/>
                <w:lang w:val="en-US"/>
              </w:rPr>
            </w:pPr>
            <w:r>
              <w:rPr>
                <w:sz w:val="16"/>
                <w:szCs w:val="16"/>
                <w:lang w:val="en-US"/>
              </w:rPr>
              <w:t>RAVDESS</w:t>
            </w:r>
          </w:p>
        </w:tc>
        <w:tc>
          <w:tcPr>
            <w:tcW w:w="41.10pt" w:type="dxa"/>
          </w:tcPr>
          <w:p w14:paraId="3EA9AE81" w14:textId="47D9D189" w:rsidR="007E33AC" w:rsidRPr="00E95F22" w:rsidRDefault="007E33AC" w:rsidP="007E33AC">
            <w:pPr>
              <w:pStyle w:val="BodyText"/>
              <w:ind w:firstLine="0pt"/>
              <w:jc w:val="center"/>
              <w:rPr>
                <w:sz w:val="16"/>
                <w:szCs w:val="16"/>
                <w:lang w:val="en-US"/>
              </w:rPr>
            </w:pPr>
            <w:r>
              <w:rPr>
                <w:sz w:val="16"/>
                <w:szCs w:val="16"/>
                <w:lang w:val="en-US"/>
              </w:rPr>
              <w:t>96 %</w:t>
            </w:r>
          </w:p>
        </w:tc>
        <w:tc>
          <w:tcPr>
            <w:tcW w:w="41.10pt" w:type="dxa"/>
          </w:tcPr>
          <w:p w14:paraId="0E986501" w14:textId="169B176A" w:rsidR="007E33AC" w:rsidRPr="00E95F22" w:rsidRDefault="007E33AC" w:rsidP="007E33AC">
            <w:pPr>
              <w:pStyle w:val="BodyText"/>
              <w:ind w:firstLine="0pt"/>
              <w:jc w:val="center"/>
              <w:rPr>
                <w:sz w:val="16"/>
                <w:szCs w:val="16"/>
                <w:lang w:val="en-US"/>
              </w:rPr>
            </w:pPr>
            <w:r>
              <w:rPr>
                <w:sz w:val="16"/>
                <w:szCs w:val="16"/>
                <w:lang w:val="en-US"/>
              </w:rPr>
              <w:t>65 %</w:t>
            </w:r>
          </w:p>
        </w:tc>
      </w:tr>
      <w:tr w:rsidR="00676618" w:rsidRPr="00E95F22" w14:paraId="38CBFB9E" w14:textId="77777777" w:rsidTr="008C1F23">
        <w:trPr>
          <w:trHeight w:val="809"/>
        </w:trPr>
        <w:tc>
          <w:tcPr>
            <w:tcW w:w="71.75pt" w:type="dxa"/>
          </w:tcPr>
          <w:p w14:paraId="4576793D" w14:textId="77BBB439" w:rsidR="007E33AC" w:rsidRDefault="00B8322E" w:rsidP="007E33AC">
            <w:pPr>
              <w:pStyle w:val="BodyText"/>
              <w:ind w:firstLine="0pt"/>
              <w:jc w:val="center"/>
              <w:rPr>
                <w:sz w:val="16"/>
                <w:szCs w:val="16"/>
                <w:lang w:val="en-US"/>
              </w:rPr>
            </w:pPr>
            <w:r>
              <w:rPr>
                <w:sz w:val="16"/>
                <w:szCs w:val="16"/>
                <w:lang w:val="en-US"/>
              </w:rPr>
              <w:t>26</w:t>
            </w:r>
            <w:r w:rsidR="007E33AC">
              <w:rPr>
                <w:sz w:val="16"/>
                <w:szCs w:val="16"/>
                <w:lang w:val="en-US"/>
              </w:rPr>
              <w:t xml:space="preserve"> MFCCs</w:t>
            </w:r>
            <w:r w:rsidR="00676618">
              <w:rPr>
                <w:sz w:val="16"/>
                <w:szCs w:val="16"/>
                <w:lang w:val="en-US"/>
              </w:rPr>
              <w:t xml:space="preserve"> (mean) and ZCR (mean)</w:t>
            </w:r>
          </w:p>
        </w:tc>
        <w:tc>
          <w:tcPr>
            <w:tcW w:w="40.50pt" w:type="dxa"/>
          </w:tcPr>
          <w:p w14:paraId="434E9965" w14:textId="78885699" w:rsidR="007E33AC" w:rsidRDefault="00F27CBC" w:rsidP="007E33AC">
            <w:pPr>
              <w:pStyle w:val="BodyText"/>
              <w:ind w:firstLine="0pt"/>
              <w:jc w:val="center"/>
              <w:rPr>
                <w:sz w:val="16"/>
                <w:szCs w:val="16"/>
                <w:lang w:val="en-US"/>
              </w:rPr>
            </w:pPr>
            <w:r>
              <w:rPr>
                <w:sz w:val="16"/>
                <w:szCs w:val="16"/>
                <w:lang w:val="en-US"/>
              </w:rPr>
              <w:t>16</w:t>
            </w:r>
            <w:r w:rsidR="00227136">
              <w:rPr>
                <w:sz w:val="16"/>
                <w:szCs w:val="16"/>
                <w:lang w:val="en-US"/>
              </w:rPr>
              <w:t>,</w:t>
            </w:r>
            <w:r>
              <w:rPr>
                <w:sz w:val="16"/>
                <w:szCs w:val="16"/>
                <w:lang w:val="en-US"/>
              </w:rPr>
              <w:t>000 Hz</w:t>
            </w:r>
          </w:p>
        </w:tc>
        <w:tc>
          <w:tcPr>
            <w:tcW w:w="47.45pt" w:type="dxa"/>
          </w:tcPr>
          <w:p w14:paraId="2347B59B" w14:textId="2A95AABC" w:rsidR="007E33AC" w:rsidRPr="00E95F22" w:rsidRDefault="000B6960" w:rsidP="007E33AC">
            <w:pPr>
              <w:pStyle w:val="BodyText"/>
              <w:ind w:firstLine="0pt"/>
              <w:jc w:val="center"/>
              <w:rPr>
                <w:sz w:val="16"/>
                <w:szCs w:val="16"/>
                <w:lang w:val="en-US"/>
              </w:rPr>
            </w:pPr>
            <w:r>
              <w:rPr>
                <w:sz w:val="16"/>
                <w:szCs w:val="16"/>
                <w:lang w:val="en-US"/>
              </w:rPr>
              <w:t>RAVDESS</w:t>
            </w:r>
          </w:p>
        </w:tc>
        <w:tc>
          <w:tcPr>
            <w:tcW w:w="41.10pt" w:type="dxa"/>
          </w:tcPr>
          <w:p w14:paraId="110EB9CD" w14:textId="272A0B40" w:rsidR="007E33AC" w:rsidRPr="00E95F22" w:rsidRDefault="00B8322E" w:rsidP="007E33AC">
            <w:pPr>
              <w:pStyle w:val="BodyText"/>
              <w:ind w:firstLine="0pt"/>
              <w:jc w:val="center"/>
              <w:rPr>
                <w:sz w:val="16"/>
                <w:szCs w:val="16"/>
                <w:lang w:val="en-US"/>
              </w:rPr>
            </w:pPr>
            <w:r>
              <w:rPr>
                <w:sz w:val="16"/>
                <w:szCs w:val="16"/>
                <w:lang w:val="en-US"/>
              </w:rPr>
              <w:t>100</w:t>
            </w:r>
            <w:r w:rsidR="007E33AC">
              <w:rPr>
                <w:sz w:val="16"/>
                <w:szCs w:val="16"/>
                <w:lang w:val="en-US"/>
              </w:rPr>
              <w:t xml:space="preserve"> %</w:t>
            </w:r>
          </w:p>
        </w:tc>
        <w:tc>
          <w:tcPr>
            <w:tcW w:w="41.10pt" w:type="dxa"/>
          </w:tcPr>
          <w:p w14:paraId="7CFAB3AD" w14:textId="14D2BEBE" w:rsidR="007E33AC" w:rsidRPr="00E95F22" w:rsidRDefault="00B8322E" w:rsidP="007E33AC">
            <w:pPr>
              <w:pStyle w:val="BodyText"/>
              <w:ind w:firstLine="0pt"/>
              <w:jc w:val="center"/>
              <w:rPr>
                <w:sz w:val="16"/>
                <w:szCs w:val="16"/>
                <w:lang w:val="en-US"/>
              </w:rPr>
            </w:pPr>
            <w:r>
              <w:rPr>
                <w:sz w:val="16"/>
                <w:szCs w:val="16"/>
                <w:lang w:val="en-US"/>
              </w:rPr>
              <w:t>74</w:t>
            </w:r>
            <w:r w:rsidR="007E33AC">
              <w:rPr>
                <w:sz w:val="16"/>
                <w:szCs w:val="16"/>
                <w:lang w:val="en-US"/>
              </w:rPr>
              <w:t xml:space="preserve"> %</w:t>
            </w:r>
          </w:p>
        </w:tc>
      </w:tr>
      <w:tr w:rsidR="00676618" w:rsidRPr="00E95F22" w14:paraId="23A4E96C" w14:textId="77777777" w:rsidTr="00A31972">
        <w:trPr>
          <w:trHeight w:val="481"/>
        </w:trPr>
        <w:tc>
          <w:tcPr>
            <w:tcW w:w="71.75pt" w:type="dxa"/>
          </w:tcPr>
          <w:p w14:paraId="7CCAA7AC" w14:textId="120E02D2" w:rsidR="007E33AC" w:rsidRDefault="0062363A" w:rsidP="007E33AC">
            <w:pPr>
              <w:pStyle w:val="BodyText"/>
              <w:ind w:firstLine="0pt"/>
              <w:jc w:val="center"/>
              <w:rPr>
                <w:sz w:val="16"/>
                <w:szCs w:val="16"/>
                <w:lang w:val="en-US"/>
              </w:rPr>
            </w:pPr>
            <w:r>
              <w:rPr>
                <w:sz w:val="16"/>
                <w:szCs w:val="16"/>
                <w:lang w:val="en-US"/>
              </w:rPr>
              <w:t>26</w:t>
            </w:r>
            <w:r w:rsidR="007E33AC">
              <w:rPr>
                <w:sz w:val="16"/>
                <w:szCs w:val="16"/>
                <w:lang w:val="en-US"/>
              </w:rPr>
              <w:t xml:space="preserve"> MFCCs</w:t>
            </w:r>
            <w:r w:rsidR="001513F7">
              <w:rPr>
                <w:sz w:val="16"/>
                <w:szCs w:val="16"/>
                <w:lang w:val="en-US"/>
              </w:rPr>
              <w:t xml:space="preserve"> (mean), </w:t>
            </w:r>
            <w:r>
              <w:rPr>
                <w:sz w:val="16"/>
                <w:szCs w:val="16"/>
                <w:lang w:val="en-US"/>
              </w:rPr>
              <w:t>26</w:t>
            </w:r>
            <w:r w:rsidR="001513F7">
              <w:rPr>
                <w:sz w:val="16"/>
                <w:szCs w:val="16"/>
                <w:lang w:val="en-US"/>
              </w:rPr>
              <w:t xml:space="preserve"> MFCCs (standard deviation), and ZCR (mean) </w:t>
            </w:r>
          </w:p>
        </w:tc>
        <w:tc>
          <w:tcPr>
            <w:tcW w:w="40.50pt" w:type="dxa"/>
          </w:tcPr>
          <w:p w14:paraId="32AF2BF1" w14:textId="500A35B5" w:rsidR="007E33AC" w:rsidRDefault="001513F7" w:rsidP="007E33AC">
            <w:pPr>
              <w:pStyle w:val="BodyText"/>
              <w:ind w:firstLine="0pt"/>
              <w:jc w:val="center"/>
              <w:rPr>
                <w:sz w:val="16"/>
                <w:szCs w:val="16"/>
                <w:lang w:val="en-US"/>
              </w:rPr>
            </w:pPr>
            <w:r>
              <w:rPr>
                <w:sz w:val="16"/>
                <w:szCs w:val="16"/>
                <w:lang w:val="en-US"/>
              </w:rPr>
              <w:t>16</w:t>
            </w:r>
            <w:r w:rsidR="00227136">
              <w:rPr>
                <w:sz w:val="16"/>
                <w:szCs w:val="16"/>
                <w:lang w:val="en-US"/>
              </w:rPr>
              <w:t>,</w:t>
            </w:r>
            <w:r>
              <w:rPr>
                <w:sz w:val="16"/>
                <w:szCs w:val="16"/>
                <w:lang w:val="en-US"/>
              </w:rPr>
              <w:t>000 Hz</w:t>
            </w:r>
          </w:p>
        </w:tc>
        <w:tc>
          <w:tcPr>
            <w:tcW w:w="47.45pt" w:type="dxa"/>
          </w:tcPr>
          <w:p w14:paraId="74DA005C" w14:textId="3FF4D362" w:rsidR="007E33AC" w:rsidRPr="00E95F22" w:rsidRDefault="000B6960" w:rsidP="007E33AC">
            <w:pPr>
              <w:pStyle w:val="BodyText"/>
              <w:ind w:firstLine="0pt"/>
              <w:jc w:val="center"/>
              <w:rPr>
                <w:sz w:val="16"/>
                <w:szCs w:val="16"/>
                <w:lang w:val="en-US"/>
              </w:rPr>
            </w:pPr>
            <w:r>
              <w:rPr>
                <w:sz w:val="16"/>
                <w:szCs w:val="16"/>
                <w:lang w:val="en-US"/>
              </w:rPr>
              <w:t>RAVDESS</w:t>
            </w:r>
          </w:p>
        </w:tc>
        <w:tc>
          <w:tcPr>
            <w:tcW w:w="41.10pt" w:type="dxa"/>
          </w:tcPr>
          <w:p w14:paraId="6A4CAF8C" w14:textId="2F94D3E6" w:rsidR="007E33AC" w:rsidRPr="00E95F22" w:rsidRDefault="000B6960" w:rsidP="007E33AC">
            <w:pPr>
              <w:pStyle w:val="BodyText"/>
              <w:ind w:firstLine="0pt"/>
              <w:jc w:val="center"/>
              <w:rPr>
                <w:sz w:val="16"/>
                <w:szCs w:val="16"/>
                <w:lang w:val="en-US"/>
              </w:rPr>
            </w:pPr>
            <w:r>
              <w:rPr>
                <w:sz w:val="16"/>
                <w:szCs w:val="16"/>
                <w:lang w:val="en-US"/>
              </w:rPr>
              <w:t>100</w:t>
            </w:r>
            <w:r w:rsidR="007E33AC">
              <w:rPr>
                <w:sz w:val="16"/>
                <w:szCs w:val="16"/>
                <w:lang w:val="en-US"/>
              </w:rPr>
              <w:t xml:space="preserve"> %</w:t>
            </w:r>
          </w:p>
        </w:tc>
        <w:tc>
          <w:tcPr>
            <w:tcW w:w="41.10pt" w:type="dxa"/>
          </w:tcPr>
          <w:p w14:paraId="1AF77DE1" w14:textId="1F73906F" w:rsidR="007E33AC" w:rsidRPr="00E95F22" w:rsidRDefault="00DC6F30" w:rsidP="007E33AC">
            <w:pPr>
              <w:pStyle w:val="BodyText"/>
              <w:ind w:firstLine="0pt"/>
              <w:jc w:val="center"/>
              <w:rPr>
                <w:sz w:val="16"/>
                <w:szCs w:val="16"/>
                <w:lang w:val="en-US"/>
              </w:rPr>
            </w:pPr>
            <w:r>
              <w:rPr>
                <w:sz w:val="16"/>
                <w:szCs w:val="16"/>
                <w:lang w:val="en-US"/>
              </w:rPr>
              <w:t>76</w:t>
            </w:r>
            <w:r w:rsidR="007E33AC">
              <w:rPr>
                <w:sz w:val="16"/>
                <w:szCs w:val="16"/>
                <w:lang w:val="en-US"/>
              </w:rPr>
              <w:t xml:space="preserve"> %</w:t>
            </w:r>
          </w:p>
        </w:tc>
      </w:tr>
      <w:tr w:rsidR="000B6960" w:rsidRPr="00E95F22" w14:paraId="4D89DB42" w14:textId="77777777" w:rsidTr="00A31972">
        <w:trPr>
          <w:trHeight w:val="823"/>
        </w:trPr>
        <w:tc>
          <w:tcPr>
            <w:tcW w:w="71.75pt" w:type="dxa"/>
          </w:tcPr>
          <w:p w14:paraId="67E462E5" w14:textId="6519892D" w:rsidR="000B6960" w:rsidRDefault="00E3291E" w:rsidP="000B6960">
            <w:pPr>
              <w:pStyle w:val="BodyText"/>
              <w:ind w:firstLine="0pt"/>
              <w:jc w:val="center"/>
              <w:rPr>
                <w:sz w:val="16"/>
                <w:szCs w:val="16"/>
                <w:lang w:val="en-US"/>
              </w:rPr>
            </w:pPr>
            <w:r>
              <w:rPr>
                <w:sz w:val="16"/>
                <w:szCs w:val="16"/>
                <w:lang w:val="en-US"/>
              </w:rPr>
              <w:t>26</w:t>
            </w:r>
            <w:r w:rsidR="000B6960">
              <w:rPr>
                <w:sz w:val="16"/>
                <w:szCs w:val="16"/>
                <w:lang w:val="en-US"/>
              </w:rPr>
              <w:t xml:space="preserve"> MFCCs (mean), </w:t>
            </w:r>
            <w:r>
              <w:rPr>
                <w:sz w:val="16"/>
                <w:szCs w:val="16"/>
                <w:lang w:val="en-US"/>
              </w:rPr>
              <w:t>26</w:t>
            </w:r>
            <w:r w:rsidR="000B6960">
              <w:rPr>
                <w:sz w:val="16"/>
                <w:szCs w:val="16"/>
                <w:lang w:val="en-US"/>
              </w:rPr>
              <w:t xml:space="preserve"> MFCCs (standard deviation), and ZCR (mean) </w:t>
            </w:r>
          </w:p>
        </w:tc>
        <w:tc>
          <w:tcPr>
            <w:tcW w:w="40.50pt" w:type="dxa"/>
          </w:tcPr>
          <w:p w14:paraId="512C4C34" w14:textId="7E446FA1" w:rsidR="000B6960" w:rsidRDefault="000B6960" w:rsidP="000B6960">
            <w:pPr>
              <w:pStyle w:val="BodyText"/>
              <w:ind w:firstLine="0pt"/>
              <w:jc w:val="center"/>
              <w:rPr>
                <w:sz w:val="16"/>
                <w:szCs w:val="16"/>
                <w:lang w:val="en-US"/>
              </w:rPr>
            </w:pPr>
            <w:r>
              <w:rPr>
                <w:sz w:val="16"/>
                <w:szCs w:val="16"/>
                <w:lang w:val="en-US"/>
              </w:rPr>
              <w:t>48</w:t>
            </w:r>
            <w:r w:rsidR="00227136">
              <w:rPr>
                <w:sz w:val="16"/>
                <w:szCs w:val="16"/>
                <w:lang w:val="en-US"/>
              </w:rPr>
              <w:t>,</w:t>
            </w:r>
            <w:r>
              <w:rPr>
                <w:sz w:val="16"/>
                <w:szCs w:val="16"/>
                <w:lang w:val="en-US"/>
              </w:rPr>
              <w:t>000 Hz (native)</w:t>
            </w:r>
          </w:p>
        </w:tc>
        <w:tc>
          <w:tcPr>
            <w:tcW w:w="47.45pt" w:type="dxa"/>
          </w:tcPr>
          <w:p w14:paraId="28E674F3" w14:textId="1A1F721A" w:rsidR="000B6960" w:rsidRPr="00E95F22" w:rsidRDefault="00641F89" w:rsidP="000B6960">
            <w:pPr>
              <w:pStyle w:val="BodyText"/>
              <w:ind w:firstLine="0pt"/>
              <w:jc w:val="center"/>
              <w:rPr>
                <w:sz w:val="16"/>
                <w:szCs w:val="16"/>
                <w:lang w:val="en-US"/>
              </w:rPr>
            </w:pPr>
            <w:r>
              <w:rPr>
                <w:sz w:val="16"/>
                <w:szCs w:val="16"/>
                <w:lang w:val="en-US"/>
              </w:rPr>
              <w:t>RAVDESS</w:t>
            </w:r>
          </w:p>
        </w:tc>
        <w:tc>
          <w:tcPr>
            <w:tcW w:w="41.10pt" w:type="dxa"/>
          </w:tcPr>
          <w:p w14:paraId="2C214966" w14:textId="2ACB7A3B" w:rsidR="000B6960" w:rsidRPr="00E95F22" w:rsidRDefault="00641F89" w:rsidP="000B6960">
            <w:pPr>
              <w:pStyle w:val="BodyText"/>
              <w:ind w:firstLine="0pt"/>
              <w:jc w:val="center"/>
              <w:rPr>
                <w:sz w:val="16"/>
                <w:szCs w:val="16"/>
                <w:lang w:val="en-US"/>
              </w:rPr>
            </w:pPr>
            <w:r>
              <w:rPr>
                <w:sz w:val="16"/>
                <w:szCs w:val="16"/>
                <w:lang w:val="en-US"/>
              </w:rPr>
              <w:t>100</w:t>
            </w:r>
            <w:r w:rsidR="000B6960">
              <w:rPr>
                <w:sz w:val="16"/>
                <w:szCs w:val="16"/>
                <w:lang w:val="en-US"/>
              </w:rPr>
              <w:t xml:space="preserve"> %</w:t>
            </w:r>
          </w:p>
        </w:tc>
        <w:tc>
          <w:tcPr>
            <w:tcW w:w="41.10pt" w:type="dxa"/>
          </w:tcPr>
          <w:p w14:paraId="14098D99" w14:textId="59096EE1" w:rsidR="000B6960" w:rsidRPr="00E95F22" w:rsidRDefault="00E779BE" w:rsidP="000B6960">
            <w:pPr>
              <w:pStyle w:val="BodyText"/>
              <w:ind w:firstLine="0pt"/>
              <w:jc w:val="center"/>
              <w:rPr>
                <w:sz w:val="16"/>
                <w:szCs w:val="16"/>
                <w:lang w:val="en-US"/>
              </w:rPr>
            </w:pPr>
            <w:r>
              <w:rPr>
                <w:sz w:val="16"/>
                <w:szCs w:val="16"/>
                <w:lang w:val="en-US"/>
              </w:rPr>
              <w:t>77</w:t>
            </w:r>
            <w:r w:rsidR="000B6960">
              <w:rPr>
                <w:sz w:val="16"/>
                <w:szCs w:val="16"/>
                <w:lang w:val="en-US"/>
              </w:rPr>
              <w:t xml:space="preserve"> %</w:t>
            </w:r>
          </w:p>
        </w:tc>
      </w:tr>
      <w:tr w:rsidR="000B6960" w:rsidRPr="00E95F22" w14:paraId="4A05775D" w14:textId="77777777" w:rsidTr="00A31972">
        <w:trPr>
          <w:trHeight w:val="823"/>
        </w:trPr>
        <w:tc>
          <w:tcPr>
            <w:tcW w:w="71.75pt" w:type="dxa"/>
          </w:tcPr>
          <w:p w14:paraId="49AAA527" w14:textId="628814CF" w:rsidR="000B6960" w:rsidRDefault="00E3291E" w:rsidP="000B6960">
            <w:pPr>
              <w:pStyle w:val="BodyText"/>
              <w:ind w:firstLine="0pt"/>
              <w:jc w:val="center"/>
              <w:rPr>
                <w:sz w:val="16"/>
                <w:szCs w:val="16"/>
                <w:lang w:val="en-US"/>
              </w:rPr>
            </w:pPr>
            <w:r>
              <w:rPr>
                <w:sz w:val="16"/>
                <w:szCs w:val="16"/>
                <w:lang w:val="en-US"/>
              </w:rPr>
              <w:t>26</w:t>
            </w:r>
            <w:r w:rsidR="002B07B4">
              <w:rPr>
                <w:sz w:val="16"/>
                <w:szCs w:val="16"/>
                <w:lang w:val="en-US"/>
              </w:rPr>
              <w:t xml:space="preserve"> MFCCs (mean), </w:t>
            </w:r>
            <w:r>
              <w:rPr>
                <w:sz w:val="16"/>
                <w:szCs w:val="16"/>
                <w:lang w:val="en-US"/>
              </w:rPr>
              <w:t>26</w:t>
            </w:r>
            <w:r w:rsidR="002B07B4">
              <w:rPr>
                <w:sz w:val="16"/>
                <w:szCs w:val="16"/>
                <w:lang w:val="en-US"/>
              </w:rPr>
              <w:t xml:space="preserve"> MFCCs (standard deviation), and ZCR (mean)</w:t>
            </w:r>
          </w:p>
        </w:tc>
        <w:tc>
          <w:tcPr>
            <w:tcW w:w="40.50pt" w:type="dxa"/>
          </w:tcPr>
          <w:p w14:paraId="29CCF4F5" w14:textId="7452E67A" w:rsidR="000B6960" w:rsidRDefault="002B07B4" w:rsidP="000B6960">
            <w:pPr>
              <w:pStyle w:val="BodyText"/>
              <w:ind w:firstLine="0pt"/>
              <w:jc w:val="center"/>
              <w:rPr>
                <w:sz w:val="16"/>
                <w:szCs w:val="16"/>
                <w:lang w:val="en-US"/>
              </w:rPr>
            </w:pPr>
            <w:r>
              <w:rPr>
                <w:sz w:val="16"/>
                <w:szCs w:val="16"/>
                <w:lang w:val="en-US"/>
              </w:rPr>
              <w:t>48</w:t>
            </w:r>
            <w:r w:rsidR="00227136">
              <w:rPr>
                <w:sz w:val="16"/>
                <w:szCs w:val="16"/>
                <w:lang w:val="en-US"/>
              </w:rPr>
              <w:t>,</w:t>
            </w:r>
            <w:r>
              <w:rPr>
                <w:sz w:val="16"/>
                <w:szCs w:val="16"/>
                <w:lang w:val="en-US"/>
              </w:rPr>
              <w:t>000 Hz (native)</w:t>
            </w:r>
          </w:p>
        </w:tc>
        <w:tc>
          <w:tcPr>
            <w:tcW w:w="47.45pt" w:type="dxa"/>
          </w:tcPr>
          <w:p w14:paraId="04D4DD33" w14:textId="2B888A3E" w:rsidR="000B6960" w:rsidRPr="00E95F22" w:rsidRDefault="002B07B4" w:rsidP="000B6960">
            <w:pPr>
              <w:pStyle w:val="BodyText"/>
              <w:ind w:firstLine="0pt"/>
              <w:jc w:val="center"/>
              <w:rPr>
                <w:sz w:val="16"/>
                <w:szCs w:val="16"/>
                <w:lang w:val="en-US"/>
              </w:rPr>
            </w:pPr>
            <w:r>
              <w:rPr>
                <w:sz w:val="16"/>
                <w:szCs w:val="16"/>
                <w:lang w:val="en-US"/>
              </w:rPr>
              <w:t>RAVDESS (</w:t>
            </w:r>
            <w:r w:rsidR="00775368">
              <w:rPr>
                <w:sz w:val="16"/>
                <w:szCs w:val="16"/>
                <w:lang w:val="en-US"/>
              </w:rPr>
              <w:t xml:space="preserve">with </w:t>
            </w:r>
            <w:r>
              <w:rPr>
                <w:sz w:val="16"/>
                <w:szCs w:val="16"/>
                <w:lang w:val="en-US"/>
              </w:rPr>
              <w:t>noise)</w:t>
            </w:r>
          </w:p>
        </w:tc>
        <w:tc>
          <w:tcPr>
            <w:tcW w:w="41.10pt" w:type="dxa"/>
          </w:tcPr>
          <w:p w14:paraId="75368E1E" w14:textId="5F8B0F5E" w:rsidR="000B6960" w:rsidRPr="00E95F22" w:rsidRDefault="00482A10" w:rsidP="000B6960">
            <w:pPr>
              <w:pStyle w:val="BodyText"/>
              <w:ind w:firstLine="0pt"/>
              <w:jc w:val="center"/>
              <w:rPr>
                <w:sz w:val="16"/>
                <w:szCs w:val="16"/>
                <w:lang w:val="en-US"/>
              </w:rPr>
            </w:pPr>
            <w:r>
              <w:rPr>
                <w:sz w:val="16"/>
                <w:szCs w:val="16"/>
                <w:lang w:val="en-US"/>
              </w:rPr>
              <w:t>98</w:t>
            </w:r>
            <w:r w:rsidR="000B6960">
              <w:rPr>
                <w:sz w:val="16"/>
                <w:szCs w:val="16"/>
                <w:lang w:val="en-US"/>
              </w:rPr>
              <w:t xml:space="preserve"> %</w:t>
            </w:r>
          </w:p>
        </w:tc>
        <w:tc>
          <w:tcPr>
            <w:tcW w:w="41.10pt" w:type="dxa"/>
          </w:tcPr>
          <w:p w14:paraId="48F715A0" w14:textId="5701642E" w:rsidR="000B6960" w:rsidRPr="00E95F22" w:rsidRDefault="009665F6" w:rsidP="000B6960">
            <w:pPr>
              <w:pStyle w:val="BodyText"/>
              <w:ind w:firstLine="0pt"/>
              <w:jc w:val="center"/>
              <w:rPr>
                <w:sz w:val="16"/>
                <w:szCs w:val="16"/>
                <w:lang w:val="en-US"/>
              </w:rPr>
            </w:pPr>
            <w:r>
              <w:rPr>
                <w:sz w:val="16"/>
                <w:szCs w:val="16"/>
                <w:lang w:val="en-US"/>
              </w:rPr>
              <w:t>6</w:t>
            </w:r>
            <w:r w:rsidR="00482A10">
              <w:rPr>
                <w:sz w:val="16"/>
                <w:szCs w:val="16"/>
                <w:lang w:val="en-US"/>
              </w:rPr>
              <w:t>4</w:t>
            </w:r>
            <w:r w:rsidR="000B6960">
              <w:rPr>
                <w:sz w:val="16"/>
                <w:szCs w:val="16"/>
                <w:lang w:val="en-US"/>
              </w:rPr>
              <w:t xml:space="preserve"> %</w:t>
            </w:r>
          </w:p>
        </w:tc>
      </w:tr>
    </w:tbl>
    <w:p w14:paraId="72583C5E" w14:textId="72A7B2DD" w:rsidR="005853B3" w:rsidRDefault="005853B3" w:rsidP="005803C2">
      <w:pPr>
        <w:pStyle w:val="BodyText"/>
        <w:jc w:val="center"/>
        <w:rPr>
          <w:lang w:val="en-US"/>
        </w:rPr>
      </w:pPr>
    </w:p>
    <w:p w14:paraId="797D1CDB" w14:textId="097AE2DB" w:rsidR="0020416F" w:rsidRDefault="003962C5" w:rsidP="007B32D4">
      <w:pPr>
        <w:pStyle w:val="BodyText"/>
        <w:tabs>
          <w:tab w:val="clear" w:pos="14.40pt"/>
          <w:tab w:val="start" w:pos="0pt"/>
        </w:tabs>
        <w:ind w:firstLine="0pt"/>
        <w:jc w:val="center"/>
        <w:rPr>
          <w:lang w:val="en-US"/>
        </w:rPr>
      </w:pPr>
      <w:r>
        <w:rPr>
          <w:noProof/>
        </w:rPr>
        <w:drawing>
          <wp:inline distT="0" distB="0" distL="0" distR="0" wp14:anchorId="4A5D96B8" wp14:editId="14090478">
            <wp:extent cx="2924175" cy="2562225"/>
            <wp:effectExtent l="0" t="0" r="9525" b="952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8"/>
                    <a:srcRect l="1.592%" t="1.099%" r="0.637%" b="0.366%"/>
                    <a:stretch/>
                  </pic:blipFill>
                  <pic:spPr bwMode="auto">
                    <a:xfrm>
                      <a:off x="0" y="0"/>
                      <a:ext cx="2924175" cy="2562225"/>
                    </a:xfrm>
                    <a:prstGeom prst="rect">
                      <a:avLst/>
                    </a:prstGeom>
                    <a:ln>
                      <a:noFill/>
                    </a:ln>
                    <a:extLst>
                      <a:ext uri="{53640926-AAD7-44D8-BBD7-CCE9431645EC}">
                        <a14:shadowObscured xmlns:a14="http://schemas.microsoft.com/office/drawing/2010/main"/>
                      </a:ext>
                    </a:extLst>
                  </pic:spPr>
                </pic:pic>
              </a:graphicData>
            </a:graphic>
          </wp:inline>
        </w:drawing>
      </w:r>
    </w:p>
    <w:p w14:paraId="700B1A4C" w14:textId="51347D17" w:rsidR="005803C2" w:rsidRPr="00EA160F" w:rsidRDefault="005803C2" w:rsidP="005803C2">
      <w:pPr>
        <w:pStyle w:val="figurecaption"/>
      </w:pPr>
      <w:r>
        <w:t xml:space="preserve">Confusion matrix for the best SVM model </w:t>
      </w:r>
      <w:r w:rsidR="00CE04D6">
        <w:t xml:space="preserve">with </w:t>
      </w:r>
      <w:r>
        <w:t>no background noise.</w:t>
      </w:r>
    </w:p>
    <w:p w14:paraId="4BE762F6" w14:textId="77777777" w:rsidR="008C1F23" w:rsidRDefault="008C1F23" w:rsidP="008C1F23">
      <w:pPr>
        <w:pStyle w:val="Heading1"/>
      </w:pPr>
      <w:r>
        <w:lastRenderedPageBreak/>
        <w:t>Conclusion</w:t>
      </w:r>
    </w:p>
    <w:p w14:paraId="06CC5A93" w14:textId="77777777" w:rsidR="008C1F23" w:rsidRPr="0027616A" w:rsidRDefault="008C1F23" w:rsidP="008C1F23">
      <w:pPr>
        <w:pStyle w:val="BodyText"/>
        <w:rPr>
          <w:lang w:val="en-US"/>
        </w:rPr>
      </w:pPr>
      <w:r w:rsidRPr="00CE7BBB">
        <w:t xml:space="preserve">Children with </w:t>
      </w:r>
      <w:r>
        <w:rPr>
          <w:lang w:val="en-US"/>
        </w:rPr>
        <w:t>ASD</w:t>
      </w:r>
      <w:r w:rsidRPr="00CE7BBB">
        <w:t xml:space="preserve"> suffer from poor communication skills. In this research,</w:t>
      </w:r>
      <w:r>
        <w:rPr>
          <w:lang w:val="en-US"/>
        </w:rPr>
        <w:t xml:space="preserve"> a speech </w:t>
      </w:r>
      <w:r w:rsidRPr="00CE7BBB">
        <w:t xml:space="preserve">emotion recognition </w:t>
      </w:r>
      <w:r>
        <w:rPr>
          <w:lang w:val="en-US"/>
        </w:rPr>
        <w:t xml:space="preserve">solution </w:t>
      </w:r>
      <w:r w:rsidRPr="00CE7BBB">
        <w:t xml:space="preserve">has been proposed that would help children with </w:t>
      </w:r>
      <w:r>
        <w:rPr>
          <w:lang w:val="en-US"/>
        </w:rPr>
        <w:t>ASD</w:t>
      </w:r>
      <w:r w:rsidRPr="00CE7BBB">
        <w:t xml:space="preserve"> differentiate between different human emotions during conversations.</w:t>
      </w:r>
      <w:r>
        <w:rPr>
          <w:lang w:val="en-US"/>
        </w:rPr>
        <w:t xml:space="preserve"> The emotion classifier developed yields decent classification accuracy for audio with background noise. One major issue with this model is the problem of high variance (overfitting). It could be due to the lack of audio recordings used to train the model. Increasing the regularization strength also fixes overfitting problems, but since various values of C (the inverse regularization parameter) have already been tested using Grid Search, the regularization strength might have already been optimized for this model. Multiple speech emotion corpus could be used to train this model to overcome the overfitting issue.</w:t>
      </w:r>
    </w:p>
    <w:p w14:paraId="557ACADC" w14:textId="08669728" w:rsidR="005803C2" w:rsidRDefault="005803C2" w:rsidP="005803C2">
      <w:pPr>
        <w:pStyle w:val="BodyText"/>
        <w:jc w:val="center"/>
        <w:rPr>
          <w:lang w:val="en-US"/>
        </w:rPr>
      </w:pPr>
    </w:p>
    <w:p w14:paraId="0C66E736" w14:textId="0C3CE1B4" w:rsidR="0020416F" w:rsidRDefault="00FD5A72" w:rsidP="007B32D4">
      <w:pPr>
        <w:pStyle w:val="BodyText"/>
        <w:tabs>
          <w:tab w:val="clear" w:pos="14.40pt"/>
          <w:tab w:val="start" w:pos="0pt"/>
        </w:tabs>
        <w:ind w:firstLine="0pt"/>
        <w:jc w:val="center"/>
        <w:rPr>
          <w:lang w:val="en-US"/>
        </w:rPr>
      </w:pPr>
      <w:r>
        <w:rPr>
          <w:noProof/>
        </w:rPr>
        <w:drawing>
          <wp:inline distT="0" distB="0" distL="0" distR="0" wp14:anchorId="16AB65F9" wp14:editId="375F482C">
            <wp:extent cx="2933700" cy="255270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9"/>
                    <a:srcRect l="1.577%" t="2.489%" r="1.262%" b="2.135%"/>
                    <a:stretch/>
                  </pic:blipFill>
                  <pic:spPr bwMode="auto">
                    <a:xfrm>
                      <a:off x="0" y="0"/>
                      <a:ext cx="2933700" cy="2552700"/>
                    </a:xfrm>
                    <a:prstGeom prst="rect">
                      <a:avLst/>
                    </a:prstGeom>
                    <a:ln>
                      <a:noFill/>
                    </a:ln>
                    <a:extLst>
                      <a:ext uri="{53640926-AAD7-44D8-BBD7-CCE9431645EC}">
                        <a14:shadowObscured xmlns:a14="http://schemas.microsoft.com/office/drawing/2010/main"/>
                      </a:ext>
                    </a:extLst>
                  </pic:spPr>
                </pic:pic>
              </a:graphicData>
            </a:graphic>
          </wp:inline>
        </w:drawing>
      </w:r>
    </w:p>
    <w:p w14:paraId="4636A548" w14:textId="343E2F84" w:rsidR="005803C2" w:rsidRDefault="005803C2" w:rsidP="005E0AAB">
      <w:pPr>
        <w:pStyle w:val="figurecaption"/>
      </w:pPr>
      <w:r>
        <w:t>Confusion matrix for the best SVM model</w:t>
      </w:r>
      <w:r w:rsidR="00CE04D6">
        <w:t xml:space="preserve"> </w:t>
      </w:r>
      <w:r>
        <w:t>with background noise.</w:t>
      </w:r>
    </w:p>
    <w:p w14:paraId="50B1B8FD" w14:textId="77777777" w:rsidR="00A34D35" w:rsidRPr="005E0AAB" w:rsidRDefault="00A34D35" w:rsidP="008D3E58">
      <w:pPr>
        <w:pStyle w:val="figurecaption"/>
        <w:numPr>
          <w:ilvl w:val="0"/>
          <w:numId w:val="0"/>
        </w:numPr>
      </w:pPr>
    </w:p>
    <w:p w14:paraId="693CB3D9" w14:textId="34244A79" w:rsidR="009303D9" w:rsidRPr="005B520E" w:rsidRDefault="009303D9" w:rsidP="00B57DB2">
      <w:pPr>
        <w:pStyle w:val="Heading5"/>
      </w:pPr>
      <w:r w:rsidRPr="005B520E">
        <w:t>References</w:t>
      </w:r>
    </w:p>
    <w:p w14:paraId="58CC6898" w14:textId="77777777" w:rsidR="009303D9" w:rsidRPr="005B520E" w:rsidRDefault="009303D9"/>
    <w:p w14:paraId="76593F71" w14:textId="25A43A25" w:rsidR="005C6EA1" w:rsidRPr="007C6816" w:rsidRDefault="005C6EA1" w:rsidP="005C6EA1">
      <w:pPr>
        <w:pStyle w:val="references"/>
        <w:rPr>
          <w:b/>
          <w:bCs/>
        </w:rPr>
      </w:pPr>
      <w:r>
        <w:t>S. Sadhu, R. Li</w:t>
      </w:r>
      <w:r w:rsidR="00CD62B1">
        <w:t>,</w:t>
      </w:r>
      <w:r>
        <w:t xml:space="preserve"> and H. Hermansky, “</w:t>
      </w:r>
      <w:r w:rsidRPr="00884E2A">
        <w:t xml:space="preserve">M-vectors: </w:t>
      </w:r>
      <w:r>
        <w:t>s</w:t>
      </w:r>
      <w:r w:rsidRPr="00884E2A">
        <w:t xml:space="preserve">ub-band </w:t>
      </w:r>
      <w:r>
        <w:t>b</w:t>
      </w:r>
      <w:r w:rsidRPr="00884E2A">
        <w:t xml:space="preserve">ased </w:t>
      </w:r>
      <w:r>
        <w:t>e</w:t>
      </w:r>
      <w:r w:rsidRPr="00884E2A">
        <w:t xml:space="preserve">nergy </w:t>
      </w:r>
      <w:r>
        <w:t>m</w:t>
      </w:r>
      <w:r w:rsidRPr="00884E2A">
        <w:t xml:space="preserve">odulation </w:t>
      </w:r>
      <w:r>
        <w:t>f</w:t>
      </w:r>
      <w:r w:rsidRPr="00884E2A">
        <w:t xml:space="preserve">eatures for </w:t>
      </w:r>
      <w:r>
        <w:t>m</w:t>
      </w:r>
      <w:r w:rsidRPr="00884E2A">
        <w:t xml:space="preserve">ulti-stream </w:t>
      </w:r>
      <w:r>
        <w:t>a</w:t>
      </w:r>
      <w:r w:rsidRPr="00884E2A">
        <w:t xml:space="preserve">utomatic </w:t>
      </w:r>
      <w:r>
        <w:t>s</w:t>
      </w:r>
      <w:r w:rsidRPr="00884E2A">
        <w:t xml:space="preserve">peech </w:t>
      </w:r>
      <w:r>
        <w:t>r</w:t>
      </w:r>
      <w:r w:rsidRPr="00884E2A">
        <w:t>ecognition</w:t>
      </w:r>
      <w:r w:rsidR="00CE04D6">
        <w:t>,</w:t>
      </w:r>
      <w:r>
        <w:t xml:space="preserve">” </w:t>
      </w:r>
      <w:r w:rsidRPr="007E435D">
        <w:rPr>
          <w:i/>
          <w:iCs/>
        </w:rPr>
        <w:t>Int</w:t>
      </w:r>
      <w:r>
        <w:rPr>
          <w:i/>
          <w:iCs/>
        </w:rPr>
        <w:t>.</w:t>
      </w:r>
      <w:r w:rsidRPr="007E435D">
        <w:rPr>
          <w:i/>
          <w:iCs/>
        </w:rPr>
        <w:t xml:space="preserve"> Conf</w:t>
      </w:r>
      <w:r>
        <w:rPr>
          <w:i/>
          <w:iCs/>
        </w:rPr>
        <w:t>.</w:t>
      </w:r>
      <w:r w:rsidRPr="007E435D">
        <w:rPr>
          <w:i/>
          <w:iCs/>
        </w:rPr>
        <w:t xml:space="preserve"> o</w:t>
      </w:r>
      <w:r>
        <w:rPr>
          <w:i/>
          <w:iCs/>
        </w:rPr>
        <w:t xml:space="preserve">n </w:t>
      </w:r>
      <w:r w:rsidRPr="007E435D">
        <w:rPr>
          <w:i/>
          <w:iCs/>
        </w:rPr>
        <w:t>Acoustics, Speech and Signal Processing</w:t>
      </w:r>
      <w:r>
        <w:t xml:space="preserve">, May 2019, pp. </w:t>
      </w:r>
      <w:r w:rsidRPr="00EF606D">
        <w:t>6545</w:t>
      </w:r>
      <w:r>
        <w:t>-</w:t>
      </w:r>
      <w:r w:rsidRPr="00EF606D">
        <w:t xml:space="preserve"> 6549</w:t>
      </w:r>
      <w:r>
        <w:t>.</w:t>
      </w:r>
    </w:p>
    <w:p w14:paraId="0235C8B2" w14:textId="28577269" w:rsidR="005C6EA1" w:rsidRDefault="005C6EA1" w:rsidP="005C6EA1">
      <w:pPr>
        <w:pStyle w:val="references"/>
      </w:pPr>
      <w:r>
        <w:t xml:space="preserve">W. </w:t>
      </w:r>
      <w:r w:rsidRPr="00400FFF">
        <w:t>Liu</w:t>
      </w:r>
      <w:r w:rsidR="00F76C8C">
        <w:t xml:space="preserve"> </w:t>
      </w:r>
      <w:r w:rsidR="00E64208">
        <w:t>et al.</w:t>
      </w:r>
      <w:r w:rsidR="0084311B">
        <w:t>,</w:t>
      </w:r>
      <w:r w:rsidRPr="00400FFF">
        <w:t xml:space="preserve"> </w:t>
      </w:r>
      <w:r>
        <w:t>“</w:t>
      </w:r>
      <w:r w:rsidRPr="006D74EC">
        <w:t>State-</w:t>
      </w:r>
      <w:r>
        <w:t>t</w:t>
      </w:r>
      <w:r w:rsidRPr="006D74EC">
        <w:t>ime-</w:t>
      </w:r>
      <w:r>
        <w:t>a</w:t>
      </w:r>
      <w:r w:rsidRPr="006D74EC">
        <w:t xml:space="preserve">lignment </w:t>
      </w:r>
      <w:r>
        <w:t>p</w:t>
      </w:r>
      <w:r w:rsidRPr="006D74EC">
        <w:t xml:space="preserve">hone </w:t>
      </w:r>
      <w:r>
        <w:t>c</w:t>
      </w:r>
      <w:r w:rsidRPr="006D74EC">
        <w:t xml:space="preserve">lustering </w:t>
      </w:r>
      <w:r>
        <w:t>b</w:t>
      </w:r>
      <w:r w:rsidRPr="006D74EC">
        <w:t>ased </w:t>
      </w:r>
      <w:r>
        <w:t>l</w:t>
      </w:r>
      <w:r w:rsidRPr="006D74EC">
        <w:t xml:space="preserve">anguage-independent </w:t>
      </w:r>
      <w:r>
        <w:t>p</w:t>
      </w:r>
      <w:r w:rsidRPr="006D74EC">
        <w:t xml:space="preserve">hone </w:t>
      </w:r>
      <w:r>
        <w:t>r</w:t>
      </w:r>
      <w:r w:rsidRPr="006D74EC">
        <w:t xml:space="preserve">ecognizer </w:t>
      </w:r>
      <w:r>
        <w:t>f</w:t>
      </w:r>
      <w:r w:rsidRPr="006D74EC">
        <w:t>ront-end for</w:t>
      </w:r>
      <w:r>
        <w:t xml:space="preserve"> p</w:t>
      </w:r>
      <w:r w:rsidRPr="006D74EC">
        <w:t>honotactic </w:t>
      </w:r>
      <w:r>
        <w:t>l</w:t>
      </w:r>
      <w:r w:rsidRPr="006D74EC">
        <w:t>anguage </w:t>
      </w:r>
      <w:r>
        <w:t>r</w:t>
      </w:r>
      <w:r w:rsidRPr="006D74EC">
        <w:t>ecognition</w:t>
      </w:r>
      <w:r w:rsidR="00CE04D6">
        <w:t>,</w:t>
      </w:r>
      <w:r>
        <w:t xml:space="preserve">” </w:t>
      </w:r>
      <w:r w:rsidRPr="00E97452">
        <w:rPr>
          <w:i/>
          <w:iCs/>
        </w:rPr>
        <w:t>14</w:t>
      </w:r>
      <w:r w:rsidRPr="00E97452">
        <w:rPr>
          <w:i/>
          <w:iCs/>
          <w:vertAlign w:val="superscript"/>
        </w:rPr>
        <w:t>th</w:t>
      </w:r>
      <w:r w:rsidRPr="00E97452">
        <w:rPr>
          <w:i/>
          <w:iCs/>
        </w:rPr>
        <w:t xml:space="preserve"> Int</w:t>
      </w:r>
      <w:r>
        <w:rPr>
          <w:i/>
          <w:iCs/>
        </w:rPr>
        <w:t>.</w:t>
      </w:r>
      <w:r w:rsidRPr="00E97452">
        <w:rPr>
          <w:i/>
          <w:iCs/>
        </w:rPr>
        <w:t xml:space="preserve"> Conf</w:t>
      </w:r>
      <w:r>
        <w:rPr>
          <w:i/>
          <w:iCs/>
        </w:rPr>
        <w:t>.</w:t>
      </w:r>
      <w:r w:rsidRPr="00E97452">
        <w:rPr>
          <w:i/>
          <w:iCs/>
        </w:rPr>
        <w:t xml:space="preserve"> on Computer Science &amp; Education</w:t>
      </w:r>
      <w:r>
        <w:t>,</w:t>
      </w:r>
      <w:r w:rsidRPr="00E97452">
        <w:t xml:space="preserve"> </w:t>
      </w:r>
      <w:r>
        <w:t xml:space="preserve">August 2019, pp. </w:t>
      </w:r>
      <w:r w:rsidRPr="000A2BCB">
        <w:t>863-867</w:t>
      </w:r>
      <w:r>
        <w:t>.</w:t>
      </w:r>
    </w:p>
    <w:p w14:paraId="19ED05AF" w14:textId="3DCCFF3C" w:rsidR="005C6EA1" w:rsidRDefault="005C6EA1" w:rsidP="005C6EA1">
      <w:pPr>
        <w:pStyle w:val="references"/>
      </w:pPr>
      <w:r w:rsidRPr="00B85897">
        <w:t>G.</w:t>
      </w:r>
      <w:r>
        <w:t xml:space="preserve"> </w:t>
      </w:r>
      <w:r w:rsidRPr="00B85897">
        <w:t>Shanmugasundaram</w:t>
      </w:r>
      <w:r>
        <w:t xml:space="preserve">, S. </w:t>
      </w:r>
      <w:r w:rsidRPr="00B85897">
        <w:t>Yazhini,</w:t>
      </w:r>
      <w:r>
        <w:t xml:space="preserve"> E. </w:t>
      </w:r>
      <w:r w:rsidRPr="00B85897">
        <w:t>Hemapratha,</w:t>
      </w:r>
      <w:r>
        <w:t xml:space="preserve"> and S. </w:t>
      </w:r>
      <w:r w:rsidRPr="00B85897">
        <w:t xml:space="preserve">Nithya, </w:t>
      </w:r>
      <w:r>
        <w:t>“</w:t>
      </w:r>
      <w:r w:rsidRPr="001A46E7">
        <w:t xml:space="preserve">A </w:t>
      </w:r>
      <w:r>
        <w:t>c</w:t>
      </w:r>
      <w:r w:rsidRPr="001A46E7">
        <w:t xml:space="preserve">omprehensive </w:t>
      </w:r>
      <w:r>
        <w:t>r</w:t>
      </w:r>
      <w:r w:rsidRPr="001A46E7">
        <w:t>eview</w:t>
      </w:r>
      <w:r>
        <w:t xml:space="preserve"> </w:t>
      </w:r>
      <w:r w:rsidRPr="001A46E7">
        <w:t>on </w:t>
      </w:r>
      <w:r>
        <w:t>s</w:t>
      </w:r>
      <w:r w:rsidRPr="001A46E7">
        <w:t>tress </w:t>
      </w:r>
      <w:r>
        <w:t>d</w:t>
      </w:r>
      <w:r w:rsidRPr="001A46E7">
        <w:t>etection </w:t>
      </w:r>
      <w:r>
        <w:t>t</w:t>
      </w:r>
      <w:r w:rsidRPr="001A46E7">
        <w:t>echniques</w:t>
      </w:r>
      <w:r w:rsidR="00CE04D6">
        <w:t>,</w:t>
      </w:r>
      <w:r>
        <w:t xml:space="preserve">” </w:t>
      </w:r>
      <w:r w:rsidRPr="00815FD3">
        <w:rPr>
          <w:i/>
          <w:iCs/>
        </w:rPr>
        <w:t>In</w:t>
      </w:r>
      <w:r>
        <w:rPr>
          <w:i/>
          <w:iCs/>
        </w:rPr>
        <w:t>t.</w:t>
      </w:r>
      <w:r w:rsidRPr="00815FD3">
        <w:rPr>
          <w:i/>
          <w:iCs/>
        </w:rPr>
        <w:t xml:space="preserve"> Conf</w:t>
      </w:r>
      <w:r>
        <w:rPr>
          <w:i/>
          <w:iCs/>
        </w:rPr>
        <w:t>.</w:t>
      </w:r>
      <w:r w:rsidRPr="00815FD3">
        <w:rPr>
          <w:i/>
          <w:iCs/>
        </w:rPr>
        <w:t xml:space="preserve"> on System, Computation, Automation and Networking</w:t>
      </w:r>
      <w:r>
        <w:t>, Mar. 2019.</w:t>
      </w:r>
    </w:p>
    <w:p w14:paraId="1A6F5B33" w14:textId="7C687982" w:rsidR="005C6EA1" w:rsidRPr="00917A78" w:rsidRDefault="005C6EA1" w:rsidP="005C6EA1">
      <w:pPr>
        <w:pStyle w:val="references"/>
        <w:rPr>
          <w:b/>
          <w:bCs/>
        </w:rPr>
      </w:pPr>
      <w:r>
        <w:t>C. Xue, “</w:t>
      </w:r>
      <w:r w:rsidRPr="00235718">
        <w:t xml:space="preserve">A </w:t>
      </w:r>
      <w:r>
        <w:t>n</w:t>
      </w:r>
      <w:r w:rsidRPr="00235718">
        <w:t xml:space="preserve">ovel </w:t>
      </w:r>
      <w:r>
        <w:t>e</w:t>
      </w:r>
      <w:r w:rsidRPr="00235718">
        <w:t xml:space="preserve">nglish </w:t>
      </w:r>
      <w:r>
        <w:t>s</w:t>
      </w:r>
      <w:r w:rsidRPr="00235718">
        <w:t xml:space="preserve">peech </w:t>
      </w:r>
      <w:r>
        <w:t>r</w:t>
      </w:r>
      <w:r w:rsidRPr="00235718">
        <w:t xml:space="preserve">ecognition </w:t>
      </w:r>
      <w:r>
        <w:t>a</w:t>
      </w:r>
      <w:r w:rsidRPr="00235718">
        <w:t xml:space="preserve">pproach </w:t>
      </w:r>
      <w:r>
        <w:t>b</w:t>
      </w:r>
      <w:r w:rsidRPr="00235718">
        <w:t xml:space="preserve">ased on </w:t>
      </w:r>
      <w:r>
        <w:t>h</w:t>
      </w:r>
      <w:r w:rsidRPr="00235718">
        <w:t xml:space="preserve">idden Markov </w:t>
      </w:r>
      <w:r>
        <w:t>m</w:t>
      </w:r>
      <w:r w:rsidRPr="00235718">
        <w:t>odel</w:t>
      </w:r>
      <w:r w:rsidR="00CE04D6">
        <w:t>,</w:t>
      </w:r>
      <w:r>
        <w:t xml:space="preserve">” </w:t>
      </w:r>
      <w:r w:rsidRPr="00917A78">
        <w:rPr>
          <w:i/>
          <w:iCs/>
        </w:rPr>
        <w:t>Int</w:t>
      </w:r>
      <w:r>
        <w:rPr>
          <w:i/>
          <w:iCs/>
        </w:rPr>
        <w:t>.</w:t>
      </w:r>
      <w:r w:rsidRPr="00917A78">
        <w:rPr>
          <w:i/>
          <w:iCs/>
        </w:rPr>
        <w:t xml:space="preserve"> Con</w:t>
      </w:r>
      <w:r>
        <w:rPr>
          <w:i/>
          <w:iCs/>
        </w:rPr>
        <w:t>f.</w:t>
      </w:r>
      <w:r w:rsidRPr="00917A78">
        <w:rPr>
          <w:i/>
          <w:iCs/>
        </w:rPr>
        <w:t xml:space="preserve"> on Virtual Reality and Intelligent Systems</w:t>
      </w:r>
      <w:r>
        <w:t>, Aug. 2018.</w:t>
      </w:r>
    </w:p>
    <w:p w14:paraId="2AEE2277" w14:textId="77102746" w:rsidR="005C6EA1" w:rsidRPr="003A633E" w:rsidRDefault="005C6EA1" w:rsidP="005C6EA1">
      <w:pPr>
        <w:pStyle w:val="references"/>
        <w:rPr>
          <w:b/>
          <w:bCs/>
        </w:rPr>
      </w:pPr>
      <w:r>
        <w:t xml:space="preserve">S. </w:t>
      </w:r>
      <w:r w:rsidRPr="00CA0687">
        <w:t>Jendoubi,</w:t>
      </w:r>
      <w:r>
        <w:t xml:space="preserve"> S. B. </w:t>
      </w:r>
      <w:r w:rsidRPr="00CA0687">
        <w:t>Yaghlane,</w:t>
      </w:r>
      <w:r>
        <w:t xml:space="preserve"> and A. </w:t>
      </w:r>
      <w:r w:rsidRPr="00CA0687">
        <w:t>Martin,</w:t>
      </w:r>
      <w:r>
        <w:t xml:space="preserve"> “</w:t>
      </w:r>
      <w:r w:rsidRPr="00F409FD">
        <w:t xml:space="preserve">Belief </w:t>
      </w:r>
      <w:r>
        <w:t>h</w:t>
      </w:r>
      <w:r w:rsidRPr="00F409FD">
        <w:t xml:space="preserve">idden Markov </w:t>
      </w:r>
      <w:r>
        <w:t>m</w:t>
      </w:r>
      <w:r w:rsidRPr="00F409FD">
        <w:t>odel for speech recognition</w:t>
      </w:r>
      <w:r w:rsidR="00CE04D6">
        <w:t>,</w:t>
      </w:r>
      <w:r>
        <w:t xml:space="preserve">” </w:t>
      </w:r>
      <w:r w:rsidRPr="003A633E">
        <w:rPr>
          <w:i/>
          <w:iCs/>
        </w:rPr>
        <w:t>Int</w:t>
      </w:r>
      <w:r>
        <w:rPr>
          <w:i/>
          <w:iCs/>
        </w:rPr>
        <w:t>.</w:t>
      </w:r>
      <w:r w:rsidRPr="003A633E">
        <w:rPr>
          <w:i/>
          <w:iCs/>
        </w:rPr>
        <w:t xml:space="preserve"> Conf</w:t>
      </w:r>
      <w:r>
        <w:rPr>
          <w:i/>
          <w:iCs/>
        </w:rPr>
        <w:t>.</w:t>
      </w:r>
      <w:r w:rsidRPr="003A633E">
        <w:rPr>
          <w:i/>
          <w:iCs/>
        </w:rPr>
        <w:t xml:space="preserve"> on Modeling, Simulation and Applied Optimization</w:t>
      </w:r>
      <w:r>
        <w:t>, Apr. 2013.</w:t>
      </w:r>
    </w:p>
    <w:p w14:paraId="1BF9AE1F" w14:textId="4F0A72D3" w:rsidR="005C6EA1" w:rsidRDefault="005C6EA1" w:rsidP="005C6EA1">
      <w:pPr>
        <w:pStyle w:val="references"/>
      </w:pPr>
      <w:r>
        <w:t>W. Dan, “</w:t>
      </w:r>
      <w:r w:rsidRPr="00BF34EB">
        <w:t xml:space="preserve">An </w:t>
      </w:r>
      <w:r>
        <w:t>a</w:t>
      </w:r>
      <w:r w:rsidRPr="00BF34EB">
        <w:t xml:space="preserve">udio </w:t>
      </w:r>
      <w:r>
        <w:t>c</w:t>
      </w:r>
      <w:r w:rsidRPr="00BF34EB">
        <w:t xml:space="preserve">lassification </w:t>
      </w:r>
      <w:r>
        <w:t>a</w:t>
      </w:r>
      <w:r w:rsidRPr="00BF34EB">
        <w:t xml:space="preserve">pproach </w:t>
      </w:r>
      <w:r>
        <w:t>b</w:t>
      </w:r>
      <w:r w:rsidRPr="00BF34EB">
        <w:t xml:space="preserve">ased on </w:t>
      </w:r>
      <w:r>
        <w:t>m</w:t>
      </w:r>
      <w:r w:rsidRPr="00BF34EB">
        <w:t xml:space="preserve">achine </w:t>
      </w:r>
      <w:r>
        <w:t>l</w:t>
      </w:r>
      <w:r w:rsidRPr="00BF34EB">
        <w:t>earning</w:t>
      </w:r>
      <w:r w:rsidR="00CE04D6">
        <w:t>,</w:t>
      </w:r>
      <w:r>
        <w:t xml:space="preserve">” </w:t>
      </w:r>
      <w:r w:rsidRPr="00085A08">
        <w:rPr>
          <w:i/>
          <w:iCs/>
        </w:rPr>
        <w:t>Int</w:t>
      </w:r>
      <w:r>
        <w:rPr>
          <w:i/>
          <w:iCs/>
        </w:rPr>
        <w:t>.</w:t>
      </w:r>
      <w:r w:rsidRPr="00085A08">
        <w:rPr>
          <w:i/>
          <w:iCs/>
        </w:rPr>
        <w:t xml:space="preserve"> Conf</w:t>
      </w:r>
      <w:r>
        <w:rPr>
          <w:i/>
          <w:iCs/>
        </w:rPr>
        <w:t>.</w:t>
      </w:r>
      <w:r w:rsidRPr="00085A08">
        <w:rPr>
          <w:i/>
          <w:iCs/>
        </w:rPr>
        <w:t xml:space="preserve"> on Intelligent Transportation, Big Data &amp; Smart City</w:t>
      </w:r>
      <w:r>
        <w:t>, Jan. 2019, pp. 626-629.</w:t>
      </w:r>
    </w:p>
    <w:p w14:paraId="1BE08283" w14:textId="5EE3F991" w:rsidR="005C6EA1" w:rsidRDefault="005C6EA1" w:rsidP="005C6EA1">
      <w:pPr>
        <w:pStyle w:val="references"/>
      </w:pPr>
      <w:r w:rsidRPr="00925BAF">
        <w:t>F. Rong, “Audio classification method based on machine learning</w:t>
      </w:r>
      <w:r w:rsidR="00CE04D6">
        <w:t>,</w:t>
      </w:r>
      <w:r w:rsidRPr="00925BAF">
        <w:t>”</w:t>
      </w:r>
      <w:r>
        <w:t xml:space="preserve"> </w:t>
      </w:r>
      <w:r w:rsidRPr="00A7264A">
        <w:rPr>
          <w:i/>
          <w:iCs/>
        </w:rPr>
        <w:t>Int</w:t>
      </w:r>
      <w:r>
        <w:rPr>
          <w:i/>
          <w:iCs/>
        </w:rPr>
        <w:t xml:space="preserve">. </w:t>
      </w:r>
      <w:r w:rsidRPr="00A7264A">
        <w:rPr>
          <w:i/>
          <w:iCs/>
        </w:rPr>
        <w:t>Conf</w:t>
      </w:r>
      <w:r>
        <w:rPr>
          <w:i/>
          <w:iCs/>
        </w:rPr>
        <w:t>.</w:t>
      </w:r>
      <w:r w:rsidRPr="00A7264A">
        <w:rPr>
          <w:i/>
          <w:iCs/>
        </w:rPr>
        <w:t xml:space="preserve"> on Intelligent Transportation, Big Data &amp; Smart City</w:t>
      </w:r>
      <w:r>
        <w:t>, Dec. 2016, pp. 81-84.</w:t>
      </w:r>
    </w:p>
    <w:p w14:paraId="00624E86" w14:textId="6AEA259C" w:rsidR="005C6EA1" w:rsidRPr="00B25A95" w:rsidRDefault="005C6EA1" w:rsidP="005C6EA1">
      <w:pPr>
        <w:pStyle w:val="references"/>
        <w:rPr>
          <w:b/>
          <w:bCs/>
        </w:rPr>
      </w:pPr>
      <w:r>
        <w:t xml:space="preserve">T. </w:t>
      </w:r>
      <w:r w:rsidRPr="00080F25">
        <w:t>Pellegrini</w:t>
      </w:r>
      <w:r>
        <w:t>,</w:t>
      </w:r>
      <w:r w:rsidRPr="00080F25">
        <w:t xml:space="preserve"> </w:t>
      </w:r>
      <w:r>
        <w:t>“</w:t>
      </w:r>
      <w:r w:rsidRPr="009E688E">
        <w:t>Densely connected CNNs for bird audio detection</w:t>
      </w:r>
      <w:r w:rsidR="00CE04D6">
        <w:t>,</w:t>
      </w:r>
      <w:r>
        <w:t xml:space="preserve">” </w:t>
      </w:r>
      <w:r w:rsidRPr="00B25A95">
        <w:rPr>
          <w:i/>
          <w:iCs/>
        </w:rPr>
        <w:t>25</w:t>
      </w:r>
      <w:r w:rsidRPr="00B25A95">
        <w:rPr>
          <w:i/>
          <w:iCs/>
          <w:vertAlign w:val="superscript"/>
        </w:rPr>
        <w:t>th</w:t>
      </w:r>
      <w:r>
        <w:rPr>
          <w:i/>
          <w:iCs/>
        </w:rPr>
        <w:t xml:space="preserve"> </w:t>
      </w:r>
      <w:r w:rsidRPr="00B25A95">
        <w:rPr>
          <w:i/>
          <w:iCs/>
        </w:rPr>
        <w:t>European Signal Processing Conf</w:t>
      </w:r>
      <w:r>
        <w:rPr>
          <w:i/>
          <w:iCs/>
        </w:rPr>
        <w:t>.</w:t>
      </w:r>
      <w:r>
        <w:t>, Aug. 2017, pp. 1734-1738.</w:t>
      </w:r>
    </w:p>
    <w:p w14:paraId="63504F49" w14:textId="33B1CE21" w:rsidR="005C6EA1" w:rsidRDefault="005C6EA1" w:rsidP="005C6EA1">
      <w:pPr>
        <w:pStyle w:val="references"/>
      </w:pPr>
      <w:r>
        <w:t xml:space="preserve">A. </w:t>
      </w:r>
      <w:r w:rsidRPr="00241823">
        <w:t>Lieto</w:t>
      </w:r>
      <w:r w:rsidR="006D52D2">
        <w:t xml:space="preserve"> </w:t>
      </w:r>
      <w:r w:rsidR="00AB5AC5">
        <w:t>et al.</w:t>
      </w:r>
      <w:r w:rsidR="00836011">
        <w:t>,</w:t>
      </w:r>
      <w:r w:rsidR="00AB5AC5">
        <w:t xml:space="preserve"> “</w:t>
      </w:r>
      <w:r w:rsidR="00CE04D6">
        <w:t>’</w:t>
      </w:r>
      <w:r w:rsidRPr="00080F25">
        <w:t>Hello? Who Am I Talking To?</w:t>
      </w:r>
      <w:r w:rsidR="00CE04D6">
        <w:t>’</w:t>
      </w:r>
      <w:r w:rsidRPr="00080F25">
        <w:t xml:space="preserve"> A Shallow CNN Approach for Human vs. Bot Speech Classification</w:t>
      </w:r>
      <w:r w:rsidR="00CE04D6">
        <w:t>,</w:t>
      </w:r>
      <w:r>
        <w:t xml:space="preserve">” </w:t>
      </w:r>
      <w:r w:rsidRPr="007E435D">
        <w:rPr>
          <w:i/>
          <w:iCs/>
        </w:rPr>
        <w:t>Int</w:t>
      </w:r>
      <w:r>
        <w:rPr>
          <w:i/>
          <w:iCs/>
        </w:rPr>
        <w:t>.</w:t>
      </w:r>
      <w:r w:rsidRPr="007E435D">
        <w:rPr>
          <w:i/>
          <w:iCs/>
        </w:rPr>
        <w:t xml:space="preserve"> Conf</w:t>
      </w:r>
      <w:r>
        <w:rPr>
          <w:i/>
          <w:iCs/>
        </w:rPr>
        <w:t>.</w:t>
      </w:r>
      <w:r w:rsidRPr="007E435D">
        <w:rPr>
          <w:i/>
          <w:iCs/>
        </w:rPr>
        <w:t xml:space="preserve"> o</w:t>
      </w:r>
      <w:r>
        <w:rPr>
          <w:i/>
          <w:iCs/>
        </w:rPr>
        <w:t xml:space="preserve">n </w:t>
      </w:r>
      <w:r w:rsidRPr="007E435D">
        <w:rPr>
          <w:i/>
          <w:iCs/>
        </w:rPr>
        <w:t>Acoustics, Speech and Signal Processing</w:t>
      </w:r>
      <w:r>
        <w:t>, May 2019, pp. 2577-2581.</w:t>
      </w:r>
    </w:p>
    <w:p w14:paraId="10404521" w14:textId="20C6E717" w:rsidR="005C6EA1" w:rsidRPr="007E4044" w:rsidRDefault="005C6EA1" w:rsidP="005C6EA1">
      <w:pPr>
        <w:pStyle w:val="references"/>
      </w:pPr>
      <w:r w:rsidRPr="007E4044">
        <w:t>L. Vidrascu and L. Devillers, "Detection of real-life emotions in call centers</w:t>
      </w:r>
      <w:r w:rsidR="00CE04D6">
        <w:t>,</w:t>
      </w:r>
      <w:r w:rsidRPr="007E4044">
        <w:t xml:space="preserve">" </w:t>
      </w:r>
      <w:r w:rsidRPr="00FD78DE">
        <w:rPr>
          <w:i/>
          <w:iCs/>
        </w:rPr>
        <w:t>9</w:t>
      </w:r>
      <w:r w:rsidRPr="00FD78DE">
        <w:rPr>
          <w:i/>
          <w:iCs/>
          <w:vertAlign w:val="superscript"/>
        </w:rPr>
        <w:t>th</w:t>
      </w:r>
      <w:r w:rsidRPr="00FD78DE">
        <w:rPr>
          <w:i/>
          <w:iCs/>
        </w:rPr>
        <w:t xml:space="preserve"> European Conf. on Speech Communication and Technology</w:t>
      </w:r>
      <w:r w:rsidRPr="007E4044">
        <w:t>, France, 2005, pp. 1841-1844.</w:t>
      </w:r>
    </w:p>
    <w:p w14:paraId="2215A6CC" w14:textId="099C14BB" w:rsidR="005C6EA1" w:rsidRPr="007E4044" w:rsidRDefault="005C6EA1" w:rsidP="005C6EA1">
      <w:pPr>
        <w:pStyle w:val="references"/>
      </w:pPr>
      <w:r w:rsidRPr="007E4044">
        <w:t>A. K. Oryina and A. O. Adedolapo, "Emotion recognition for user centred e-learning</w:t>
      </w:r>
      <w:r w:rsidR="00CE04D6">
        <w:t>,</w:t>
      </w:r>
      <w:r w:rsidRPr="007E4044">
        <w:t xml:space="preserve">" </w:t>
      </w:r>
      <w:r w:rsidRPr="00FD78DE">
        <w:rPr>
          <w:i/>
          <w:iCs/>
        </w:rPr>
        <w:t>40</w:t>
      </w:r>
      <w:r w:rsidRPr="00FD78DE">
        <w:rPr>
          <w:i/>
          <w:iCs/>
          <w:vertAlign w:val="superscript"/>
        </w:rPr>
        <w:t>th</w:t>
      </w:r>
      <w:r w:rsidRPr="00FD78DE">
        <w:rPr>
          <w:i/>
          <w:iCs/>
        </w:rPr>
        <w:t xml:space="preserve"> Annu. Int. Computer Software and Applications Conf.</w:t>
      </w:r>
      <w:r w:rsidRPr="007E4044">
        <w:t xml:space="preserve">, </w:t>
      </w:r>
      <w:r>
        <w:t xml:space="preserve">in </w:t>
      </w:r>
      <w:r w:rsidRPr="007E4044">
        <w:t>vol. 2, Jun. 2016, pp. 509-514.</w:t>
      </w:r>
    </w:p>
    <w:p w14:paraId="0B4D1393" w14:textId="43D40653" w:rsidR="005C6EA1" w:rsidRPr="00A7264A" w:rsidRDefault="005C6EA1" w:rsidP="005C6EA1">
      <w:pPr>
        <w:pStyle w:val="references"/>
      </w:pPr>
      <w:r w:rsidRPr="007E4044">
        <w:t>X. Huahu, G. Jue, and Y. Jian, "Application of speech emotion recognition in intelligent household robot</w:t>
      </w:r>
      <w:r w:rsidR="00CE04D6">
        <w:t>,</w:t>
      </w:r>
      <w:r w:rsidRPr="007E4044">
        <w:t>"</w:t>
      </w:r>
      <w:r>
        <w:t xml:space="preserve"> </w:t>
      </w:r>
      <w:r w:rsidRPr="00256C36">
        <w:rPr>
          <w:i/>
          <w:iCs/>
        </w:rPr>
        <w:t>Int. Conf. on Artificial Intelligence and Computational Intelligence</w:t>
      </w:r>
      <w:r>
        <w:t>,</w:t>
      </w:r>
      <w:r w:rsidRPr="007E4044">
        <w:t xml:space="preserve"> </w:t>
      </w:r>
      <w:r>
        <w:t xml:space="preserve">in </w:t>
      </w:r>
      <w:r w:rsidRPr="007E4044">
        <w:t xml:space="preserve">vol. 1, </w:t>
      </w:r>
      <w:r>
        <w:t xml:space="preserve">Oct. </w:t>
      </w:r>
      <w:r w:rsidRPr="007E4044">
        <w:t>2010, pp. 537-541.</w:t>
      </w:r>
    </w:p>
    <w:p w14:paraId="34D5641D" w14:textId="18ABAD5C" w:rsidR="009303D9" w:rsidRDefault="005C6EA1" w:rsidP="0004781E">
      <w:pPr>
        <w:pStyle w:val="references"/>
        <w:ind w:start="17.70pt" w:hanging="17.70pt"/>
      </w:pPr>
      <w:r w:rsidRPr="007E4044">
        <w:t xml:space="preserve">Nico H. Frijda, </w:t>
      </w:r>
      <w:r w:rsidRPr="007E4044">
        <w:rPr>
          <w:i/>
          <w:iCs/>
        </w:rPr>
        <w:t>The Emotions</w:t>
      </w:r>
      <w:r w:rsidRPr="007E4044">
        <w:t>, Cambridge, England, UK: CUP, 1986.</w:t>
      </w:r>
    </w:p>
    <w:p w14:paraId="5ACD0414" w14:textId="1CEC894C" w:rsidR="00D42034" w:rsidRPr="007E4044" w:rsidRDefault="00D42034" w:rsidP="00D42034">
      <w:pPr>
        <w:pStyle w:val="references"/>
      </w:pPr>
      <w:r w:rsidRPr="007E4044">
        <w:t>J. S. Lerner, Y. Li, P. Valdesolo, and K. Kassam, “Emotion and decision making</w:t>
      </w:r>
      <w:r w:rsidR="00CE04D6">
        <w:t>,</w:t>
      </w:r>
      <w:r w:rsidRPr="007E4044">
        <w:t xml:space="preserve">” in </w:t>
      </w:r>
      <w:r w:rsidRPr="007E4044">
        <w:rPr>
          <w:i/>
          <w:iCs/>
        </w:rPr>
        <w:t xml:space="preserve">Annu. Rev. Psychol., </w:t>
      </w:r>
      <w:r w:rsidRPr="007E4044">
        <w:t>in vol. 66, Jan. 2015, pp. 799-823.</w:t>
      </w:r>
    </w:p>
    <w:p w14:paraId="2034D9EC" w14:textId="395BE441" w:rsidR="001F1194" w:rsidRDefault="001F1194" w:rsidP="001F1194">
      <w:pPr>
        <w:pStyle w:val="references"/>
      </w:pPr>
      <w:r w:rsidRPr="007E4044">
        <w:t>P. Ekman and W. V. Friesen, “Constants across cultures in the face and emotion</w:t>
      </w:r>
      <w:r w:rsidR="00CE04D6">
        <w:t>,</w:t>
      </w:r>
      <w:r w:rsidRPr="007E4044">
        <w:t xml:space="preserve">” in </w:t>
      </w:r>
      <w:r w:rsidRPr="007E4044">
        <w:rPr>
          <w:i/>
          <w:iCs/>
        </w:rPr>
        <w:t>J. Pers. Soc. Psychol.</w:t>
      </w:r>
      <w:r w:rsidRPr="007E4044">
        <w:t xml:space="preserve">, </w:t>
      </w:r>
      <w:r>
        <w:t xml:space="preserve">in </w:t>
      </w:r>
      <w:r w:rsidRPr="007E4044">
        <w:t>vol. 17, no. 2, 1971, pp. 124–129.</w:t>
      </w:r>
    </w:p>
    <w:p w14:paraId="0E643762" w14:textId="5912BF03" w:rsidR="00453B22" w:rsidRDefault="00453B22" w:rsidP="002E4D19">
      <w:pPr>
        <w:pStyle w:val="references"/>
      </w:pPr>
      <w:r>
        <w:t xml:space="preserve">A. Mehrabian, </w:t>
      </w:r>
      <w:r>
        <w:rPr>
          <w:i/>
          <w:iCs/>
        </w:rPr>
        <w:t>Silent Messages</w:t>
      </w:r>
      <w:r>
        <w:t xml:space="preserve">, Belmont, CA, USA: </w:t>
      </w:r>
      <w:r w:rsidRPr="00F85210">
        <w:t> Wadsworth Pub. Co</w:t>
      </w:r>
      <w:r>
        <w:t>,</w:t>
      </w:r>
      <w:r w:rsidRPr="00F85210">
        <w:t> </w:t>
      </w:r>
      <w:r>
        <w:t>1971.</w:t>
      </w:r>
    </w:p>
    <w:p w14:paraId="53EFDC1C" w14:textId="194F7EC8" w:rsidR="00453B22" w:rsidRDefault="00453B22" w:rsidP="00453B22">
      <w:pPr>
        <w:pStyle w:val="references"/>
      </w:pPr>
      <w:r>
        <w:t xml:space="preserve">nimh.nih.gov </w:t>
      </w:r>
      <w:hyperlink r:id="rId20" w:history="1">
        <w:r w:rsidR="002F5DFC" w:rsidRPr="007B32D4">
          <w:rPr>
            <w:rStyle w:val="Hyperlink"/>
          </w:rPr>
          <w:t>https://www.nimh.nih.gov/health/topics/autism-spectrum-disorders-asd/index.shtml</w:t>
        </w:r>
      </w:hyperlink>
      <w:r w:rsidR="002F5DFC">
        <w:t xml:space="preserve">. </w:t>
      </w:r>
      <w:r>
        <w:t>(</w:t>
      </w:r>
      <w:r w:rsidR="002F5DFC">
        <w:t xml:space="preserve">Accessed: </w:t>
      </w:r>
      <w:r>
        <w:t>Dec. 8, 2019).</w:t>
      </w:r>
    </w:p>
    <w:p w14:paraId="4A961B80" w14:textId="0FBC55F8" w:rsidR="002E4D19" w:rsidRPr="007B6542" w:rsidRDefault="002E4D19" w:rsidP="00227136">
      <w:pPr>
        <w:pStyle w:val="references"/>
        <w:numPr>
          <w:ilvl w:val="0"/>
          <w:numId w:val="0"/>
        </w:numPr>
        <w:ind w:start="18pt"/>
      </w:pPr>
    </w:p>
    <w:p w14:paraId="53BD103C" w14:textId="473ABF2B" w:rsidR="004301AB" w:rsidRDefault="004301AB" w:rsidP="004301AB">
      <w:pPr>
        <w:pStyle w:val="references"/>
      </w:pPr>
      <w:r w:rsidRPr="007E4044">
        <w:t>S. Schelinski and K. V. Kriegstein, “The relation between vocal pitch and vocal emotion recognition abilities in people with autism spectrum disorder and typical development</w:t>
      </w:r>
      <w:r w:rsidR="00CE04D6">
        <w:t>,</w:t>
      </w:r>
      <w:r w:rsidRPr="007E4044">
        <w:t>”</w:t>
      </w:r>
      <w:r>
        <w:t xml:space="preserve"> in </w:t>
      </w:r>
      <w:r w:rsidRPr="007E4044">
        <w:rPr>
          <w:i/>
          <w:iCs/>
        </w:rPr>
        <w:t>Journal of Autism and Developmental Disorders</w:t>
      </w:r>
      <w:r w:rsidRPr="007E4044">
        <w:t xml:space="preserve">, </w:t>
      </w:r>
      <w:r>
        <w:t xml:space="preserve">in </w:t>
      </w:r>
      <w:r w:rsidRPr="007E4044">
        <w:t>vol. 49, iss. 1, 2018, pp. 68-82.</w:t>
      </w:r>
    </w:p>
    <w:p w14:paraId="743213C9" w14:textId="64A0A4F2" w:rsidR="004301AB" w:rsidRPr="007E4044" w:rsidRDefault="004301AB" w:rsidP="004301AB">
      <w:pPr>
        <w:pStyle w:val="references"/>
      </w:pPr>
      <w:r>
        <w:t xml:space="preserve">Twitter.com. </w:t>
      </w:r>
      <w:hyperlink r:id="rId21" w:history="1">
        <w:r w:rsidR="002F5DFC" w:rsidRPr="00C85428">
          <w:rPr>
            <w:rStyle w:val="Hyperlink"/>
          </w:rPr>
          <w:t>https://twitter.com/hhsgov/status/1122553066077736960</w:t>
        </w:r>
      </w:hyperlink>
      <w:r w:rsidR="002F5DFC">
        <w:t xml:space="preserve">. </w:t>
      </w:r>
      <w:r>
        <w:t>(</w:t>
      </w:r>
      <w:r w:rsidR="002F5DFC">
        <w:t xml:space="preserve">Accessed: </w:t>
      </w:r>
      <w:r>
        <w:t>Nov. 9, 2019).</w:t>
      </w:r>
    </w:p>
    <w:p w14:paraId="7232A559" w14:textId="01E4D3C6" w:rsidR="004545CB" w:rsidRPr="007E4044" w:rsidRDefault="004545CB" w:rsidP="004545CB">
      <w:pPr>
        <w:pStyle w:val="references"/>
      </w:pPr>
      <w:r>
        <w:t xml:space="preserve">G. </w:t>
      </w:r>
      <w:r w:rsidRPr="007E4044">
        <w:t>Trigeogis</w:t>
      </w:r>
      <w:r>
        <w:t xml:space="preserve"> et al., “</w:t>
      </w:r>
      <w:r w:rsidRPr="007E4044">
        <w:t>Adieu features? End-to-end speech emotion recognition using a deep convolutional recurrent network</w:t>
      </w:r>
      <w:r w:rsidR="00CE04D6">
        <w:t>,</w:t>
      </w:r>
      <w:r w:rsidRPr="007E4044">
        <w:t>”</w:t>
      </w:r>
      <w:r>
        <w:t xml:space="preserve"> </w:t>
      </w:r>
      <w:r w:rsidRPr="0029250C">
        <w:rPr>
          <w:i/>
          <w:iCs/>
        </w:rPr>
        <w:t>Int</w:t>
      </w:r>
      <w:r>
        <w:rPr>
          <w:i/>
          <w:iCs/>
        </w:rPr>
        <w:t xml:space="preserve">. </w:t>
      </w:r>
      <w:r w:rsidRPr="0029250C">
        <w:rPr>
          <w:i/>
          <w:iCs/>
        </w:rPr>
        <w:t>Conf</w:t>
      </w:r>
      <w:r>
        <w:rPr>
          <w:i/>
          <w:iCs/>
        </w:rPr>
        <w:t>.</w:t>
      </w:r>
      <w:r w:rsidRPr="0029250C">
        <w:rPr>
          <w:i/>
          <w:iCs/>
        </w:rPr>
        <w:t xml:space="preserve"> on Acoustics, Speech and Signal Processing</w:t>
      </w:r>
      <w:r>
        <w:t>,</w:t>
      </w:r>
      <w:r w:rsidRPr="0029250C">
        <w:t xml:space="preserve"> </w:t>
      </w:r>
      <w:r>
        <w:t>Mar. 2016, pp. 5200-5204.</w:t>
      </w:r>
    </w:p>
    <w:p w14:paraId="6D0D4C4B" w14:textId="1E7E64C6" w:rsidR="00193B33" w:rsidRPr="007E4044" w:rsidRDefault="00193B33" w:rsidP="00193B33">
      <w:pPr>
        <w:pStyle w:val="references"/>
      </w:pPr>
      <w:r>
        <w:t xml:space="preserve">StackExchange.com. </w:t>
      </w:r>
      <w:hyperlink r:id="rId22" w:history="1">
        <w:r w:rsidR="002F5DFC" w:rsidRPr="00C85428">
          <w:rPr>
            <w:rStyle w:val="Hyperlink"/>
          </w:rPr>
          <w:t>https://dsp.stackexchange.com/questions/14067/what-is-a-window-function-in-dsp-and-why-do-we-need-it</w:t>
        </w:r>
      </w:hyperlink>
      <w:r w:rsidR="002F5DFC">
        <w:t xml:space="preserve">. </w:t>
      </w:r>
      <w:r>
        <w:t>(</w:t>
      </w:r>
      <w:r w:rsidR="002F5DFC">
        <w:t xml:space="preserve">Accessed: </w:t>
      </w:r>
      <w:r>
        <w:t>Nov. 9, 2019).</w:t>
      </w:r>
    </w:p>
    <w:p w14:paraId="0130B14C" w14:textId="1CC746A2" w:rsidR="008E6198" w:rsidRDefault="0059696F" w:rsidP="001F33FB">
      <w:pPr>
        <w:pStyle w:val="references"/>
      </w:pPr>
      <w:r>
        <w:t>A. A. Bashit, “A comprehensive solar powered remote monitoring and identification of Houston toad call automatic recognizing device system design</w:t>
      </w:r>
      <w:r w:rsidR="00CE04D6">
        <w:t>,</w:t>
      </w:r>
      <w:r>
        <w:t xml:space="preserve">” M.S. Thesis, </w:t>
      </w:r>
      <w:r w:rsidRPr="002D6793">
        <w:t>Eng., Texas State Univ., San Marcos, TX, USA, 2019.</w:t>
      </w:r>
    </w:p>
    <w:p w14:paraId="2417ECCF" w14:textId="24DE7E16" w:rsidR="00A312CB" w:rsidRPr="00A312CB" w:rsidRDefault="000F1EED" w:rsidP="00074B95">
      <w:pPr>
        <w:pStyle w:val="references"/>
      </w:pPr>
      <w:r w:rsidRPr="000F1EED">
        <w:t xml:space="preserve">TowardsDataScience.com. </w:t>
      </w:r>
      <w:hyperlink r:id="rId23" w:history="1">
        <w:r w:rsidR="002F5DFC" w:rsidRPr="00C85428">
          <w:rPr>
            <w:rStyle w:val="Hyperlink"/>
          </w:rPr>
          <w:t>https://towardsdatascience.com/svm-feature-selection-and-kernels-840781cc1a6c</w:t>
        </w:r>
      </w:hyperlink>
      <w:r w:rsidR="002F5DFC">
        <w:t xml:space="preserve">. </w:t>
      </w:r>
      <w:r w:rsidRPr="000F1EED">
        <w:t>(</w:t>
      </w:r>
      <w:r w:rsidR="002F5DFC">
        <w:t>A</w:t>
      </w:r>
      <w:r w:rsidR="002F5DFC" w:rsidRPr="000F1EED">
        <w:t>ccessed</w:t>
      </w:r>
      <w:r w:rsidR="002F5DFC">
        <w:t>:</w:t>
      </w:r>
      <w:r w:rsidR="002F5DFC" w:rsidRPr="000F1EED">
        <w:t xml:space="preserve"> </w:t>
      </w:r>
      <w:r w:rsidRPr="000F1EED">
        <w:t>Nov. 9, 2019).</w:t>
      </w:r>
    </w:p>
    <w:p w14:paraId="3E06F3AF" w14:textId="2BBF5EC3" w:rsidR="009D2FA2" w:rsidRDefault="009D2FA2" w:rsidP="000F1EED">
      <w:pPr>
        <w:pStyle w:val="references"/>
      </w:pPr>
      <w:r w:rsidRPr="007E4044">
        <w:t xml:space="preserve">S. Raschka and V. Mirjalili, </w:t>
      </w:r>
      <w:r w:rsidRPr="007E4044">
        <w:rPr>
          <w:i/>
          <w:iCs/>
        </w:rPr>
        <w:t>Python Machine Learning</w:t>
      </w:r>
      <w:r>
        <w:rPr>
          <w:i/>
          <w:iCs/>
        </w:rPr>
        <w:t>: M</w:t>
      </w:r>
      <w:r w:rsidRPr="00D935DA">
        <w:rPr>
          <w:i/>
          <w:iCs/>
        </w:rPr>
        <w:t>achine </w:t>
      </w:r>
      <w:r>
        <w:rPr>
          <w:i/>
          <w:iCs/>
        </w:rPr>
        <w:t>L</w:t>
      </w:r>
      <w:r w:rsidRPr="00D935DA">
        <w:rPr>
          <w:i/>
          <w:iCs/>
        </w:rPr>
        <w:t xml:space="preserve">earning and </w:t>
      </w:r>
      <w:r>
        <w:rPr>
          <w:i/>
          <w:iCs/>
        </w:rPr>
        <w:t>D</w:t>
      </w:r>
      <w:r w:rsidRPr="00D935DA">
        <w:rPr>
          <w:i/>
          <w:iCs/>
        </w:rPr>
        <w:t>eep </w:t>
      </w:r>
      <w:r>
        <w:rPr>
          <w:i/>
          <w:iCs/>
        </w:rPr>
        <w:t>L</w:t>
      </w:r>
      <w:r w:rsidRPr="00D935DA">
        <w:rPr>
          <w:i/>
          <w:iCs/>
        </w:rPr>
        <w:t>earning with Python, scikit-learn, and TensorFlow</w:t>
      </w:r>
      <w:r w:rsidRPr="007E4044">
        <w:t>, 2</w:t>
      </w:r>
      <w:r w:rsidRPr="007E4044">
        <w:rPr>
          <w:vertAlign w:val="superscript"/>
        </w:rPr>
        <w:t>nd</w:t>
      </w:r>
      <w:r w:rsidRPr="007E4044">
        <w:t xml:space="preserve"> edition,</w:t>
      </w:r>
      <w:r>
        <w:t xml:space="preserve"> Birmingham, UK: </w:t>
      </w:r>
      <w:r w:rsidRPr="007E4044">
        <w:t>Packt Pub</w:t>
      </w:r>
      <w:r>
        <w:t>.</w:t>
      </w:r>
      <w:r w:rsidRPr="007E4044">
        <w:t>,</w:t>
      </w:r>
      <w:r>
        <w:t xml:space="preserve"> </w:t>
      </w:r>
      <w:r w:rsidRPr="007E4044">
        <w:t>2017</w:t>
      </w:r>
      <w:r>
        <w:t>, pp. 192.</w:t>
      </w:r>
    </w:p>
    <w:p w14:paraId="0240053E" w14:textId="23ED8613" w:rsidR="004301AB" w:rsidRPr="007E4044" w:rsidRDefault="000F1EED" w:rsidP="0008541E">
      <w:pPr>
        <w:pStyle w:val="references"/>
      </w:pPr>
      <w:r>
        <w:t xml:space="preserve">S. R. </w:t>
      </w:r>
      <w:r w:rsidRPr="00A312CB">
        <w:t>Livingstone and F. A. Russo, “The Ryerson audio-visual database of emotional speech and song (RAVDESS): A dynamic, multimodal set of facial and vocal expressions in North American English</w:t>
      </w:r>
      <w:r w:rsidR="00CE04D6">
        <w:t>,</w:t>
      </w:r>
      <w:r w:rsidRPr="00A312CB">
        <w:t xml:space="preserve">” in PLoS ONE, in vol. 13, iss, 5, May 2018, pp. 1-35. </w:t>
      </w:r>
    </w:p>
    <w:p w14:paraId="19EA19A1" w14:textId="0C2B2878" w:rsidR="00D27EE8" w:rsidRDefault="00D27EE8" w:rsidP="00D27EE8">
      <w:pPr>
        <w:pStyle w:val="references"/>
      </w:pPr>
      <w:r>
        <w:t xml:space="preserve">practicalcryptography.com. </w:t>
      </w:r>
      <w:hyperlink r:id="rId24" w:history="1">
        <w:r w:rsidR="002F5DFC" w:rsidRPr="00C85428">
          <w:rPr>
            <w:rStyle w:val="Hyperlink"/>
          </w:rPr>
          <w:t>http://practicalcryptography.com/miscellaneous/machine-learning/guide-mel-frequency-cepstral-coefficients-mfccs/</w:t>
        </w:r>
      </w:hyperlink>
      <w:r w:rsidR="002F5DFC">
        <w:t xml:space="preserve">. </w:t>
      </w:r>
      <w:r>
        <w:t>(</w:t>
      </w:r>
      <w:r w:rsidR="002F5DFC">
        <w:t xml:space="preserve">Accessed: </w:t>
      </w:r>
      <w:r>
        <w:t>Dec. 8, 2019).</w:t>
      </w:r>
    </w:p>
    <w:p w14:paraId="7ED9CCDE" w14:textId="47542B4B" w:rsidR="00D27EE8" w:rsidRPr="00A312CB" w:rsidRDefault="00D27EE8" w:rsidP="00D27EE8">
      <w:pPr>
        <w:pStyle w:val="references"/>
        <w:sectPr w:rsidR="00D27EE8" w:rsidRPr="00A312CB" w:rsidSect="003B4E04">
          <w:type w:val="continuous"/>
          <w:pgSz w:w="595.30pt" w:h="841.90pt" w:code="9"/>
          <w:pgMar w:top="54pt" w:right="45.35pt" w:bottom="72pt" w:left="45.35pt" w:header="36pt" w:footer="36pt" w:gutter="0pt"/>
          <w:cols w:num="2" w:space="18pt"/>
          <w:docGrid w:linePitch="360"/>
        </w:sectPr>
      </w:pPr>
      <w:r>
        <w:t>soundbible</w:t>
      </w:r>
      <w:r w:rsidR="00DF728A">
        <w:t>.com.</w:t>
      </w:r>
      <w:r>
        <w:t xml:space="preserve"> </w:t>
      </w:r>
      <w:hyperlink r:id="rId25" w:history="1">
        <w:r w:rsidR="002F5DFC" w:rsidRPr="00C85428">
          <w:rPr>
            <w:rStyle w:val="Hyperlink"/>
          </w:rPr>
          <w:t>http://soundbible.com/tags-city.html</w:t>
        </w:r>
      </w:hyperlink>
      <w:r w:rsidR="002F5DFC">
        <w:t xml:space="preserve">. </w:t>
      </w:r>
      <w:r w:rsidR="00DF728A">
        <w:t>(</w:t>
      </w:r>
      <w:r w:rsidR="002F5DFC">
        <w:t xml:space="preserve">Accessed: </w:t>
      </w:r>
      <w:r w:rsidR="00DF728A">
        <w:t>Dec. 8, 2019)</w:t>
      </w:r>
      <w:r w:rsidR="005E0AAB">
        <w:t>.</w:t>
      </w:r>
    </w:p>
    <w:p w14:paraId="04954BE0" w14:textId="01FD36E1" w:rsidR="009303D9" w:rsidRDefault="009303D9" w:rsidP="00FA6BE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650F38A" w14:textId="77777777" w:rsidR="00491E4D" w:rsidRDefault="00491E4D" w:rsidP="001A3B3D">
      <w:r>
        <w:separator/>
      </w:r>
    </w:p>
  </w:endnote>
  <w:endnote w:type="continuationSeparator" w:id="0">
    <w:p w14:paraId="6EDA25C5" w14:textId="77777777" w:rsidR="00491E4D" w:rsidRDefault="00491E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AE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88814EF" w14:textId="6ACF837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B92EFBE" w14:textId="77777777" w:rsidR="00491E4D" w:rsidRDefault="00491E4D" w:rsidP="001A3B3D">
      <w:r>
        <w:separator/>
      </w:r>
    </w:p>
  </w:footnote>
  <w:footnote w:type="continuationSeparator" w:id="0">
    <w:p w14:paraId="1C6FA97F" w14:textId="77777777" w:rsidR="00491E4D" w:rsidRDefault="00491E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C41169"/>
    <w:multiLevelType w:val="hybridMultilevel"/>
    <w:tmpl w:val="0818CE94"/>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3AA97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start"/>
      <w:pPr>
        <w:tabs>
          <w:tab w:val="num" w:pos="31.50pt"/>
        </w:tabs>
        <w:ind w:firstLine="18pt"/>
      </w:pPr>
      <w:rPr>
        <w:rFonts w:ascii="Times New Roman" w:eastAsia="SimSun" w:hAnsi="Times New Roman" w:cs="Times New Roman"/>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890C5A"/>
    <w:multiLevelType w:val="hybridMultilevel"/>
    <w:tmpl w:val="BFC0C6EA"/>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 w:numId="27">
    <w:abstractNumId w:val="11"/>
  </w:num>
  <w:num w:numId="28">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embedSystemFonts/>
  <w:proofState w:spelling="clean" w:grammar="clean"/>
  <w:revisionView w:markup="0"/>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2FA"/>
    <w:rsid w:val="00007492"/>
    <w:rsid w:val="0001088A"/>
    <w:rsid w:val="00012EC5"/>
    <w:rsid w:val="00014F5A"/>
    <w:rsid w:val="000150D9"/>
    <w:rsid w:val="000168E3"/>
    <w:rsid w:val="00017038"/>
    <w:rsid w:val="00017232"/>
    <w:rsid w:val="0001741C"/>
    <w:rsid w:val="00023195"/>
    <w:rsid w:val="00023C8E"/>
    <w:rsid w:val="00024940"/>
    <w:rsid w:val="00024FE6"/>
    <w:rsid w:val="000308CF"/>
    <w:rsid w:val="00031FE6"/>
    <w:rsid w:val="000330DE"/>
    <w:rsid w:val="0003563D"/>
    <w:rsid w:val="00041745"/>
    <w:rsid w:val="000417BB"/>
    <w:rsid w:val="00044EF2"/>
    <w:rsid w:val="00046B5E"/>
    <w:rsid w:val="00047608"/>
    <w:rsid w:val="0004781E"/>
    <w:rsid w:val="00053228"/>
    <w:rsid w:val="0005371A"/>
    <w:rsid w:val="00055239"/>
    <w:rsid w:val="00056051"/>
    <w:rsid w:val="0006230D"/>
    <w:rsid w:val="00062707"/>
    <w:rsid w:val="00066322"/>
    <w:rsid w:val="00066937"/>
    <w:rsid w:val="00072C52"/>
    <w:rsid w:val="0007546E"/>
    <w:rsid w:val="00076E3B"/>
    <w:rsid w:val="00077EA8"/>
    <w:rsid w:val="00080E2E"/>
    <w:rsid w:val="00081267"/>
    <w:rsid w:val="000822B7"/>
    <w:rsid w:val="00082F00"/>
    <w:rsid w:val="00084F69"/>
    <w:rsid w:val="0008541E"/>
    <w:rsid w:val="00085DD0"/>
    <w:rsid w:val="0008697C"/>
    <w:rsid w:val="0008758A"/>
    <w:rsid w:val="00087ECC"/>
    <w:rsid w:val="000929C2"/>
    <w:rsid w:val="000931E2"/>
    <w:rsid w:val="00093364"/>
    <w:rsid w:val="00095BC2"/>
    <w:rsid w:val="000A06B4"/>
    <w:rsid w:val="000A0E64"/>
    <w:rsid w:val="000A19B5"/>
    <w:rsid w:val="000A3B27"/>
    <w:rsid w:val="000A7739"/>
    <w:rsid w:val="000B07EC"/>
    <w:rsid w:val="000B3291"/>
    <w:rsid w:val="000B3C4B"/>
    <w:rsid w:val="000B4217"/>
    <w:rsid w:val="000B63CF"/>
    <w:rsid w:val="000B6960"/>
    <w:rsid w:val="000B79BF"/>
    <w:rsid w:val="000C1891"/>
    <w:rsid w:val="000C1E68"/>
    <w:rsid w:val="000C2684"/>
    <w:rsid w:val="000C3C6A"/>
    <w:rsid w:val="000C4130"/>
    <w:rsid w:val="000D136F"/>
    <w:rsid w:val="000D1F3F"/>
    <w:rsid w:val="000D4B99"/>
    <w:rsid w:val="000D6FEC"/>
    <w:rsid w:val="000D71A6"/>
    <w:rsid w:val="000E179B"/>
    <w:rsid w:val="000F1D4D"/>
    <w:rsid w:val="000F1EED"/>
    <w:rsid w:val="000F63AF"/>
    <w:rsid w:val="00100D73"/>
    <w:rsid w:val="00101C70"/>
    <w:rsid w:val="00103203"/>
    <w:rsid w:val="00103340"/>
    <w:rsid w:val="00105C49"/>
    <w:rsid w:val="00113F27"/>
    <w:rsid w:val="00115E3B"/>
    <w:rsid w:val="00120D49"/>
    <w:rsid w:val="00123E5C"/>
    <w:rsid w:val="0012405C"/>
    <w:rsid w:val="00125553"/>
    <w:rsid w:val="00126A9B"/>
    <w:rsid w:val="0013124C"/>
    <w:rsid w:val="00141570"/>
    <w:rsid w:val="00144843"/>
    <w:rsid w:val="00144C0F"/>
    <w:rsid w:val="0014650E"/>
    <w:rsid w:val="001513F7"/>
    <w:rsid w:val="00151DB4"/>
    <w:rsid w:val="00152A96"/>
    <w:rsid w:val="00152E99"/>
    <w:rsid w:val="00153022"/>
    <w:rsid w:val="0015317C"/>
    <w:rsid w:val="00156BAF"/>
    <w:rsid w:val="00165768"/>
    <w:rsid w:val="00167022"/>
    <w:rsid w:val="001741DC"/>
    <w:rsid w:val="00176EC9"/>
    <w:rsid w:val="00181F99"/>
    <w:rsid w:val="001837A0"/>
    <w:rsid w:val="00190AD6"/>
    <w:rsid w:val="00193B33"/>
    <w:rsid w:val="00196630"/>
    <w:rsid w:val="001A0325"/>
    <w:rsid w:val="001A1A7F"/>
    <w:rsid w:val="001A2EFD"/>
    <w:rsid w:val="001A3B3D"/>
    <w:rsid w:val="001A6C51"/>
    <w:rsid w:val="001A7FC4"/>
    <w:rsid w:val="001B101D"/>
    <w:rsid w:val="001B12F4"/>
    <w:rsid w:val="001B3EAB"/>
    <w:rsid w:val="001B458D"/>
    <w:rsid w:val="001B67DC"/>
    <w:rsid w:val="001C0858"/>
    <w:rsid w:val="001C118E"/>
    <w:rsid w:val="001C543F"/>
    <w:rsid w:val="001D4AE0"/>
    <w:rsid w:val="001D5674"/>
    <w:rsid w:val="001D5FB6"/>
    <w:rsid w:val="001D7331"/>
    <w:rsid w:val="001E0742"/>
    <w:rsid w:val="001E1889"/>
    <w:rsid w:val="001E4860"/>
    <w:rsid w:val="001E5442"/>
    <w:rsid w:val="001E628D"/>
    <w:rsid w:val="001E7176"/>
    <w:rsid w:val="001F1194"/>
    <w:rsid w:val="001F1797"/>
    <w:rsid w:val="001F2FFF"/>
    <w:rsid w:val="001F33FB"/>
    <w:rsid w:val="001F402A"/>
    <w:rsid w:val="00200FA1"/>
    <w:rsid w:val="00201106"/>
    <w:rsid w:val="00203353"/>
    <w:rsid w:val="00203F59"/>
    <w:rsid w:val="0020416F"/>
    <w:rsid w:val="002049D6"/>
    <w:rsid w:val="00204CDC"/>
    <w:rsid w:val="00206061"/>
    <w:rsid w:val="00207287"/>
    <w:rsid w:val="002126C7"/>
    <w:rsid w:val="00214167"/>
    <w:rsid w:val="0021451E"/>
    <w:rsid w:val="00215ECC"/>
    <w:rsid w:val="002163AA"/>
    <w:rsid w:val="00216773"/>
    <w:rsid w:val="00216E43"/>
    <w:rsid w:val="0022067F"/>
    <w:rsid w:val="002208A1"/>
    <w:rsid w:val="00220EBF"/>
    <w:rsid w:val="00221567"/>
    <w:rsid w:val="00224B76"/>
    <w:rsid w:val="002254A9"/>
    <w:rsid w:val="00225830"/>
    <w:rsid w:val="00227136"/>
    <w:rsid w:val="00231EFF"/>
    <w:rsid w:val="0023225E"/>
    <w:rsid w:val="00232699"/>
    <w:rsid w:val="00232982"/>
    <w:rsid w:val="00233D97"/>
    <w:rsid w:val="002347A2"/>
    <w:rsid w:val="0024013F"/>
    <w:rsid w:val="00250199"/>
    <w:rsid w:val="00252490"/>
    <w:rsid w:val="002616C8"/>
    <w:rsid w:val="00264051"/>
    <w:rsid w:val="00272325"/>
    <w:rsid w:val="002736A4"/>
    <w:rsid w:val="00274C94"/>
    <w:rsid w:val="00275F1C"/>
    <w:rsid w:val="0027616A"/>
    <w:rsid w:val="0028222D"/>
    <w:rsid w:val="00283C46"/>
    <w:rsid w:val="002850E3"/>
    <w:rsid w:val="0029046A"/>
    <w:rsid w:val="00291198"/>
    <w:rsid w:val="00292F8C"/>
    <w:rsid w:val="002954A9"/>
    <w:rsid w:val="002A1897"/>
    <w:rsid w:val="002B07B4"/>
    <w:rsid w:val="002B4BDD"/>
    <w:rsid w:val="002B6D89"/>
    <w:rsid w:val="002C07C1"/>
    <w:rsid w:val="002C1F61"/>
    <w:rsid w:val="002C49A6"/>
    <w:rsid w:val="002C4F03"/>
    <w:rsid w:val="002C6AA9"/>
    <w:rsid w:val="002C722B"/>
    <w:rsid w:val="002C7CAB"/>
    <w:rsid w:val="002D0377"/>
    <w:rsid w:val="002D0DEF"/>
    <w:rsid w:val="002D1F7D"/>
    <w:rsid w:val="002D6793"/>
    <w:rsid w:val="002D68EE"/>
    <w:rsid w:val="002D7223"/>
    <w:rsid w:val="002E00B5"/>
    <w:rsid w:val="002E0A31"/>
    <w:rsid w:val="002E2509"/>
    <w:rsid w:val="002E2D9D"/>
    <w:rsid w:val="002E4D19"/>
    <w:rsid w:val="002E5693"/>
    <w:rsid w:val="002F2D40"/>
    <w:rsid w:val="002F5DFC"/>
    <w:rsid w:val="002F6239"/>
    <w:rsid w:val="002F71F4"/>
    <w:rsid w:val="003039D7"/>
    <w:rsid w:val="00303D2B"/>
    <w:rsid w:val="003043E5"/>
    <w:rsid w:val="00310D95"/>
    <w:rsid w:val="003131D5"/>
    <w:rsid w:val="00316BB2"/>
    <w:rsid w:val="00320B4C"/>
    <w:rsid w:val="0033238B"/>
    <w:rsid w:val="003366E8"/>
    <w:rsid w:val="00336F28"/>
    <w:rsid w:val="00340B47"/>
    <w:rsid w:val="00342678"/>
    <w:rsid w:val="00342AFA"/>
    <w:rsid w:val="00344BFA"/>
    <w:rsid w:val="00347320"/>
    <w:rsid w:val="003479EB"/>
    <w:rsid w:val="0035205E"/>
    <w:rsid w:val="003528F1"/>
    <w:rsid w:val="00354C2D"/>
    <w:rsid w:val="00354FCF"/>
    <w:rsid w:val="00360B95"/>
    <w:rsid w:val="003611A7"/>
    <w:rsid w:val="00361907"/>
    <w:rsid w:val="00363120"/>
    <w:rsid w:val="00364B12"/>
    <w:rsid w:val="003748BE"/>
    <w:rsid w:val="003809FC"/>
    <w:rsid w:val="00382A85"/>
    <w:rsid w:val="00383DF0"/>
    <w:rsid w:val="00386D33"/>
    <w:rsid w:val="003915B9"/>
    <w:rsid w:val="003927A0"/>
    <w:rsid w:val="003947E0"/>
    <w:rsid w:val="003962C5"/>
    <w:rsid w:val="00396559"/>
    <w:rsid w:val="00397BE0"/>
    <w:rsid w:val="003A1560"/>
    <w:rsid w:val="003A17B7"/>
    <w:rsid w:val="003A19E2"/>
    <w:rsid w:val="003A3A69"/>
    <w:rsid w:val="003A49AF"/>
    <w:rsid w:val="003A5DD7"/>
    <w:rsid w:val="003B146D"/>
    <w:rsid w:val="003B1ADE"/>
    <w:rsid w:val="003B2B40"/>
    <w:rsid w:val="003B38A2"/>
    <w:rsid w:val="003B4E04"/>
    <w:rsid w:val="003B5281"/>
    <w:rsid w:val="003C0362"/>
    <w:rsid w:val="003C6EC4"/>
    <w:rsid w:val="003D0842"/>
    <w:rsid w:val="003D3F8C"/>
    <w:rsid w:val="003D5724"/>
    <w:rsid w:val="003D64A8"/>
    <w:rsid w:val="003D69A6"/>
    <w:rsid w:val="003D7245"/>
    <w:rsid w:val="003D78F5"/>
    <w:rsid w:val="003E259C"/>
    <w:rsid w:val="003E2607"/>
    <w:rsid w:val="003E55AD"/>
    <w:rsid w:val="003E59FE"/>
    <w:rsid w:val="003F18BA"/>
    <w:rsid w:val="003F1CA4"/>
    <w:rsid w:val="003F4640"/>
    <w:rsid w:val="003F5A08"/>
    <w:rsid w:val="003F6E81"/>
    <w:rsid w:val="003F6F5C"/>
    <w:rsid w:val="00400D33"/>
    <w:rsid w:val="004010AA"/>
    <w:rsid w:val="004010C8"/>
    <w:rsid w:val="0040239A"/>
    <w:rsid w:val="004024D8"/>
    <w:rsid w:val="00402B77"/>
    <w:rsid w:val="00410066"/>
    <w:rsid w:val="00416995"/>
    <w:rsid w:val="00417390"/>
    <w:rsid w:val="004206A5"/>
    <w:rsid w:val="00420716"/>
    <w:rsid w:val="00423522"/>
    <w:rsid w:val="00424167"/>
    <w:rsid w:val="00424FD3"/>
    <w:rsid w:val="004301AB"/>
    <w:rsid w:val="00430B97"/>
    <w:rsid w:val="004325FB"/>
    <w:rsid w:val="00435AED"/>
    <w:rsid w:val="00436E4A"/>
    <w:rsid w:val="0044054D"/>
    <w:rsid w:val="004432BA"/>
    <w:rsid w:val="00443974"/>
    <w:rsid w:val="00444057"/>
    <w:rsid w:val="0044407E"/>
    <w:rsid w:val="00447451"/>
    <w:rsid w:val="00447BB9"/>
    <w:rsid w:val="00450B66"/>
    <w:rsid w:val="004517BA"/>
    <w:rsid w:val="004527D2"/>
    <w:rsid w:val="00453B22"/>
    <w:rsid w:val="004545CB"/>
    <w:rsid w:val="0046031D"/>
    <w:rsid w:val="00460B2F"/>
    <w:rsid w:val="004648A9"/>
    <w:rsid w:val="00464D38"/>
    <w:rsid w:val="00465500"/>
    <w:rsid w:val="00470615"/>
    <w:rsid w:val="00470B38"/>
    <w:rsid w:val="004733D7"/>
    <w:rsid w:val="00473AC9"/>
    <w:rsid w:val="004744C0"/>
    <w:rsid w:val="00482A10"/>
    <w:rsid w:val="00483483"/>
    <w:rsid w:val="00485B68"/>
    <w:rsid w:val="00485BE0"/>
    <w:rsid w:val="00486EB5"/>
    <w:rsid w:val="00487C4B"/>
    <w:rsid w:val="00487C88"/>
    <w:rsid w:val="00491E4D"/>
    <w:rsid w:val="00492432"/>
    <w:rsid w:val="004946F7"/>
    <w:rsid w:val="004A0849"/>
    <w:rsid w:val="004A2ADC"/>
    <w:rsid w:val="004A7DAD"/>
    <w:rsid w:val="004B14F8"/>
    <w:rsid w:val="004B3D13"/>
    <w:rsid w:val="004B4099"/>
    <w:rsid w:val="004B59B8"/>
    <w:rsid w:val="004B7BC4"/>
    <w:rsid w:val="004C0E82"/>
    <w:rsid w:val="004C1EE1"/>
    <w:rsid w:val="004C408E"/>
    <w:rsid w:val="004C41FD"/>
    <w:rsid w:val="004C4306"/>
    <w:rsid w:val="004C5D34"/>
    <w:rsid w:val="004C5D37"/>
    <w:rsid w:val="004C7C5F"/>
    <w:rsid w:val="004D1B67"/>
    <w:rsid w:val="004D2709"/>
    <w:rsid w:val="004D2E2C"/>
    <w:rsid w:val="004D2EE7"/>
    <w:rsid w:val="004D608B"/>
    <w:rsid w:val="004D72B5"/>
    <w:rsid w:val="004D7346"/>
    <w:rsid w:val="004E1317"/>
    <w:rsid w:val="004E2274"/>
    <w:rsid w:val="004E46B5"/>
    <w:rsid w:val="004F0FA4"/>
    <w:rsid w:val="004F6B6B"/>
    <w:rsid w:val="004F7607"/>
    <w:rsid w:val="005102CB"/>
    <w:rsid w:val="0051108A"/>
    <w:rsid w:val="00511C94"/>
    <w:rsid w:val="00512D6B"/>
    <w:rsid w:val="00515ED0"/>
    <w:rsid w:val="005163DF"/>
    <w:rsid w:val="005210F6"/>
    <w:rsid w:val="0052167B"/>
    <w:rsid w:val="0052311B"/>
    <w:rsid w:val="00524222"/>
    <w:rsid w:val="00525D28"/>
    <w:rsid w:val="00531169"/>
    <w:rsid w:val="005328BA"/>
    <w:rsid w:val="00532C82"/>
    <w:rsid w:val="0053331E"/>
    <w:rsid w:val="00535908"/>
    <w:rsid w:val="005437A5"/>
    <w:rsid w:val="005439B6"/>
    <w:rsid w:val="005448FF"/>
    <w:rsid w:val="00545615"/>
    <w:rsid w:val="00546756"/>
    <w:rsid w:val="00547356"/>
    <w:rsid w:val="00551B7F"/>
    <w:rsid w:val="00552A85"/>
    <w:rsid w:val="00553982"/>
    <w:rsid w:val="00554981"/>
    <w:rsid w:val="0055514A"/>
    <w:rsid w:val="00555552"/>
    <w:rsid w:val="00556823"/>
    <w:rsid w:val="00562F3B"/>
    <w:rsid w:val="0056323A"/>
    <w:rsid w:val="0056610F"/>
    <w:rsid w:val="00566786"/>
    <w:rsid w:val="00570E4F"/>
    <w:rsid w:val="005727D1"/>
    <w:rsid w:val="005733D2"/>
    <w:rsid w:val="00574875"/>
    <w:rsid w:val="00575BCA"/>
    <w:rsid w:val="00576CF4"/>
    <w:rsid w:val="005803C2"/>
    <w:rsid w:val="00580E9A"/>
    <w:rsid w:val="005826D2"/>
    <w:rsid w:val="005853B3"/>
    <w:rsid w:val="005917BB"/>
    <w:rsid w:val="0059696F"/>
    <w:rsid w:val="005A2DB0"/>
    <w:rsid w:val="005B0344"/>
    <w:rsid w:val="005B3362"/>
    <w:rsid w:val="005B520E"/>
    <w:rsid w:val="005B5332"/>
    <w:rsid w:val="005C0434"/>
    <w:rsid w:val="005C6645"/>
    <w:rsid w:val="005C6EA1"/>
    <w:rsid w:val="005C7830"/>
    <w:rsid w:val="005C7F58"/>
    <w:rsid w:val="005D0F23"/>
    <w:rsid w:val="005D24DE"/>
    <w:rsid w:val="005D3922"/>
    <w:rsid w:val="005E0AAB"/>
    <w:rsid w:val="005E1395"/>
    <w:rsid w:val="005E2800"/>
    <w:rsid w:val="005E2870"/>
    <w:rsid w:val="005E29C5"/>
    <w:rsid w:val="005E5E5D"/>
    <w:rsid w:val="005E64FE"/>
    <w:rsid w:val="005E7821"/>
    <w:rsid w:val="005F2AA0"/>
    <w:rsid w:val="005F43C1"/>
    <w:rsid w:val="005F646A"/>
    <w:rsid w:val="00605825"/>
    <w:rsid w:val="006076AA"/>
    <w:rsid w:val="00610D56"/>
    <w:rsid w:val="00611480"/>
    <w:rsid w:val="00612582"/>
    <w:rsid w:val="00617584"/>
    <w:rsid w:val="0061769C"/>
    <w:rsid w:val="0062363A"/>
    <w:rsid w:val="00623E19"/>
    <w:rsid w:val="00624F87"/>
    <w:rsid w:val="00625A14"/>
    <w:rsid w:val="006276FF"/>
    <w:rsid w:val="0063161A"/>
    <w:rsid w:val="00635B64"/>
    <w:rsid w:val="00640D32"/>
    <w:rsid w:val="006418EC"/>
    <w:rsid w:val="00641F89"/>
    <w:rsid w:val="00642E9F"/>
    <w:rsid w:val="00644C0A"/>
    <w:rsid w:val="00644E3C"/>
    <w:rsid w:val="00645D22"/>
    <w:rsid w:val="006466BC"/>
    <w:rsid w:val="00650203"/>
    <w:rsid w:val="00651A08"/>
    <w:rsid w:val="00651D51"/>
    <w:rsid w:val="0065258B"/>
    <w:rsid w:val="00654204"/>
    <w:rsid w:val="0065607A"/>
    <w:rsid w:val="00657FDD"/>
    <w:rsid w:val="0066126F"/>
    <w:rsid w:val="00664596"/>
    <w:rsid w:val="006659BA"/>
    <w:rsid w:val="00667CC3"/>
    <w:rsid w:val="00670434"/>
    <w:rsid w:val="00670A25"/>
    <w:rsid w:val="00672957"/>
    <w:rsid w:val="00673824"/>
    <w:rsid w:val="00673C3E"/>
    <w:rsid w:val="006751EA"/>
    <w:rsid w:val="00676618"/>
    <w:rsid w:val="00677547"/>
    <w:rsid w:val="00681825"/>
    <w:rsid w:val="00681833"/>
    <w:rsid w:val="006820AF"/>
    <w:rsid w:val="006820D9"/>
    <w:rsid w:val="00682C18"/>
    <w:rsid w:val="00682CF8"/>
    <w:rsid w:val="00683480"/>
    <w:rsid w:val="00684B73"/>
    <w:rsid w:val="00684F34"/>
    <w:rsid w:val="0068532F"/>
    <w:rsid w:val="0068579B"/>
    <w:rsid w:val="00686400"/>
    <w:rsid w:val="006911A7"/>
    <w:rsid w:val="0069442A"/>
    <w:rsid w:val="006946E1"/>
    <w:rsid w:val="00696E8E"/>
    <w:rsid w:val="0069784B"/>
    <w:rsid w:val="006A1529"/>
    <w:rsid w:val="006A2EDD"/>
    <w:rsid w:val="006A36CE"/>
    <w:rsid w:val="006A4D02"/>
    <w:rsid w:val="006A4DBF"/>
    <w:rsid w:val="006B09A4"/>
    <w:rsid w:val="006B4D3A"/>
    <w:rsid w:val="006B5F5C"/>
    <w:rsid w:val="006B6239"/>
    <w:rsid w:val="006B6491"/>
    <w:rsid w:val="006B6B66"/>
    <w:rsid w:val="006B7E18"/>
    <w:rsid w:val="006B7EEA"/>
    <w:rsid w:val="006C01F2"/>
    <w:rsid w:val="006C0FF1"/>
    <w:rsid w:val="006C0FF9"/>
    <w:rsid w:val="006C33B8"/>
    <w:rsid w:val="006C448E"/>
    <w:rsid w:val="006C7926"/>
    <w:rsid w:val="006D16D5"/>
    <w:rsid w:val="006D1E4D"/>
    <w:rsid w:val="006D31EB"/>
    <w:rsid w:val="006D4CB0"/>
    <w:rsid w:val="006D4D9A"/>
    <w:rsid w:val="006D52D2"/>
    <w:rsid w:val="006D60BC"/>
    <w:rsid w:val="006E166B"/>
    <w:rsid w:val="006E303F"/>
    <w:rsid w:val="006E3C74"/>
    <w:rsid w:val="006E7D18"/>
    <w:rsid w:val="006F01BE"/>
    <w:rsid w:val="006F1E39"/>
    <w:rsid w:val="006F24FD"/>
    <w:rsid w:val="006F4E63"/>
    <w:rsid w:val="006F6D3D"/>
    <w:rsid w:val="006F7FF3"/>
    <w:rsid w:val="0070167B"/>
    <w:rsid w:val="00701ECA"/>
    <w:rsid w:val="007049F6"/>
    <w:rsid w:val="00704B6D"/>
    <w:rsid w:val="00704FD1"/>
    <w:rsid w:val="0070631B"/>
    <w:rsid w:val="0070636D"/>
    <w:rsid w:val="00706BD1"/>
    <w:rsid w:val="00706F74"/>
    <w:rsid w:val="00715BEA"/>
    <w:rsid w:val="00721507"/>
    <w:rsid w:val="007228E8"/>
    <w:rsid w:val="00726558"/>
    <w:rsid w:val="00730123"/>
    <w:rsid w:val="00730320"/>
    <w:rsid w:val="007327C9"/>
    <w:rsid w:val="0074085A"/>
    <w:rsid w:val="00740A82"/>
    <w:rsid w:val="00740EEA"/>
    <w:rsid w:val="00744428"/>
    <w:rsid w:val="00744FE1"/>
    <w:rsid w:val="00745090"/>
    <w:rsid w:val="00750165"/>
    <w:rsid w:val="007504F8"/>
    <w:rsid w:val="00751F1B"/>
    <w:rsid w:val="00754F3C"/>
    <w:rsid w:val="00766EC8"/>
    <w:rsid w:val="00766F3E"/>
    <w:rsid w:val="00775368"/>
    <w:rsid w:val="00777961"/>
    <w:rsid w:val="00782250"/>
    <w:rsid w:val="0078417C"/>
    <w:rsid w:val="0078704C"/>
    <w:rsid w:val="00787DB4"/>
    <w:rsid w:val="007906FD"/>
    <w:rsid w:val="00792C2C"/>
    <w:rsid w:val="007930A9"/>
    <w:rsid w:val="00794804"/>
    <w:rsid w:val="0079483A"/>
    <w:rsid w:val="007960F4"/>
    <w:rsid w:val="0079703B"/>
    <w:rsid w:val="00797187"/>
    <w:rsid w:val="007A0EC1"/>
    <w:rsid w:val="007A0FEB"/>
    <w:rsid w:val="007A1781"/>
    <w:rsid w:val="007A3915"/>
    <w:rsid w:val="007A4177"/>
    <w:rsid w:val="007A6841"/>
    <w:rsid w:val="007A6FDF"/>
    <w:rsid w:val="007A7843"/>
    <w:rsid w:val="007A78D2"/>
    <w:rsid w:val="007B09C2"/>
    <w:rsid w:val="007B32D4"/>
    <w:rsid w:val="007B33F1"/>
    <w:rsid w:val="007B6DDA"/>
    <w:rsid w:val="007B6E0C"/>
    <w:rsid w:val="007C0308"/>
    <w:rsid w:val="007C1B75"/>
    <w:rsid w:val="007C2FF2"/>
    <w:rsid w:val="007C6A11"/>
    <w:rsid w:val="007D4398"/>
    <w:rsid w:val="007D4490"/>
    <w:rsid w:val="007D5DB4"/>
    <w:rsid w:val="007D6232"/>
    <w:rsid w:val="007D70FB"/>
    <w:rsid w:val="007E064A"/>
    <w:rsid w:val="007E106B"/>
    <w:rsid w:val="007E33AC"/>
    <w:rsid w:val="007E3B29"/>
    <w:rsid w:val="007E3CE3"/>
    <w:rsid w:val="007E5EF4"/>
    <w:rsid w:val="007F0A09"/>
    <w:rsid w:val="007F0D04"/>
    <w:rsid w:val="007F0EB9"/>
    <w:rsid w:val="007F1F99"/>
    <w:rsid w:val="007F2DCC"/>
    <w:rsid w:val="007F768F"/>
    <w:rsid w:val="00802C40"/>
    <w:rsid w:val="00804CB6"/>
    <w:rsid w:val="0080791D"/>
    <w:rsid w:val="00813AD4"/>
    <w:rsid w:val="00815BF4"/>
    <w:rsid w:val="0081672E"/>
    <w:rsid w:val="0082442B"/>
    <w:rsid w:val="0082485F"/>
    <w:rsid w:val="008248E7"/>
    <w:rsid w:val="0082597B"/>
    <w:rsid w:val="00826C82"/>
    <w:rsid w:val="00833620"/>
    <w:rsid w:val="00836011"/>
    <w:rsid w:val="00836367"/>
    <w:rsid w:val="00841B04"/>
    <w:rsid w:val="00842CD7"/>
    <w:rsid w:val="0084311B"/>
    <w:rsid w:val="00844340"/>
    <w:rsid w:val="00850651"/>
    <w:rsid w:val="00854FE6"/>
    <w:rsid w:val="008617A9"/>
    <w:rsid w:val="0086246F"/>
    <w:rsid w:val="0086288D"/>
    <w:rsid w:val="008636BA"/>
    <w:rsid w:val="00863832"/>
    <w:rsid w:val="008659FC"/>
    <w:rsid w:val="00867AE1"/>
    <w:rsid w:val="00870395"/>
    <w:rsid w:val="00873603"/>
    <w:rsid w:val="00877439"/>
    <w:rsid w:val="00884069"/>
    <w:rsid w:val="008878E4"/>
    <w:rsid w:val="00892722"/>
    <w:rsid w:val="0089764D"/>
    <w:rsid w:val="008A14FE"/>
    <w:rsid w:val="008A2150"/>
    <w:rsid w:val="008A2C7D"/>
    <w:rsid w:val="008A4D8B"/>
    <w:rsid w:val="008A638B"/>
    <w:rsid w:val="008B00E6"/>
    <w:rsid w:val="008B0E24"/>
    <w:rsid w:val="008B466E"/>
    <w:rsid w:val="008B5C88"/>
    <w:rsid w:val="008B6524"/>
    <w:rsid w:val="008C1898"/>
    <w:rsid w:val="008C1F23"/>
    <w:rsid w:val="008C2D31"/>
    <w:rsid w:val="008C4B23"/>
    <w:rsid w:val="008D0A4A"/>
    <w:rsid w:val="008D3A70"/>
    <w:rsid w:val="008D3E58"/>
    <w:rsid w:val="008D4DC7"/>
    <w:rsid w:val="008E5F54"/>
    <w:rsid w:val="008E6198"/>
    <w:rsid w:val="008E67DF"/>
    <w:rsid w:val="008F004D"/>
    <w:rsid w:val="008F0DE8"/>
    <w:rsid w:val="008F4984"/>
    <w:rsid w:val="008F575F"/>
    <w:rsid w:val="008F6E2C"/>
    <w:rsid w:val="00900FDE"/>
    <w:rsid w:val="00901EA2"/>
    <w:rsid w:val="0090566C"/>
    <w:rsid w:val="00906952"/>
    <w:rsid w:val="00906D75"/>
    <w:rsid w:val="00907914"/>
    <w:rsid w:val="00907CFD"/>
    <w:rsid w:val="00910A73"/>
    <w:rsid w:val="0091641B"/>
    <w:rsid w:val="00921C96"/>
    <w:rsid w:val="00922332"/>
    <w:rsid w:val="00922E5F"/>
    <w:rsid w:val="009260C0"/>
    <w:rsid w:val="009303D9"/>
    <w:rsid w:val="009304E0"/>
    <w:rsid w:val="00933977"/>
    <w:rsid w:val="00933C64"/>
    <w:rsid w:val="00937E16"/>
    <w:rsid w:val="009424E3"/>
    <w:rsid w:val="00943230"/>
    <w:rsid w:val="00943BAA"/>
    <w:rsid w:val="00943FAD"/>
    <w:rsid w:val="00945F18"/>
    <w:rsid w:val="00947704"/>
    <w:rsid w:val="00951341"/>
    <w:rsid w:val="0095176B"/>
    <w:rsid w:val="0095682A"/>
    <w:rsid w:val="00956DCE"/>
    <w:rsid w:val="00956F7E"/>
    <w:rsid w:val="00962B9E"/>
    <w:rsid w:val="00963336"/>
    <w:rsid w:val="0096433A"/>
    <w:rsid w:val="00964A1C"/>
    <w:rsid w:val="00964C87"/>
    <w:rsid w:val="0096515F"/>
    <w:rsid w:val="0096555E"/>
    <w:rsid w:val="009661FB"/>
    <w:rsid w:val="009665F6"/>
    <w:rsid w:val="00972203"/>
    <w:rsid w:val="0098354A"/>
    <w:rsid w:val="009847FC"/>
    <w:rsid w:val="00985386"/>
    <w:rsid w:val="009862DB"/>
    <w:rsid w:val="0099525D"/>
    <w:rsid w:val="009963EA"/>
    <w:rsid w:val="009A13A1"/>
    <w:rsid w:val="009A2484"/>
    <w:rsid w:val="009A54C1"/>
    <w:rsid w:val="009A7B81"/>
    <w:rsid w:val="009B034C"/>
    <w:rsid w:val="009B0AD3"/>
    <w:rsid w:val="009B21F2"/>
    <w:rsid w:val="009B4F3B"/>
    <w:rsid w:val="009B523C"/>
    <w:rsid w:val="009B5296"/>
    <w:rsid w:val="009B63F7"/>
    <w:rsid w:val="009C1231"/>
    <w:rsid w:val="009C12C1"/>
    <w:rsid w:val="009C5879"/>
    <w:rsid w:val="009C648C"/>
    <w:rsid w:val="009C65E1"/>
    <w:rsid w:val="009C6D24"/>
    <w:rsid w:val="009C709F"/>
    <w:rsid w:val="009D0635"/>
    <w:rsid w:val="009D18D2"/>
    <w:rsid w:val="009D2FA2"/>
    <w:rsid w:val="009D5BD3"/>
    <w:rsid w:val="009D5C16"/>
    <w:rsid w:val="009E3D76"/>
    <w:rsid w:val="009E4D2D"/>
    <w:rsid w:val="009E6333"/>
    <w:rsid w:val="009F0B2D"/>
    <w:rsid w:val="009F12D0"/>
    <w:rsid w:val="009F17CB"/>
    <w:rsid w:val="009F18DB"/>
    <w:rsid w:val="009F1D79"/>
    <w:rsid w:val="009F2D7E"/>
    <w:rsid w:val="009F5C2E"/>
    <w:rsid w:val="009F6A9C"/>
    <w:rsid w:val="00A00419"/>
    <w:rsid w:val="00A00F23"/>
    <w:rsid w:val="00A0108D"/>
    <w:rsid w:val="00A01906"/>
    <w:rsid w:val="00A02E1B"/>
    <w:rsid w:val="00A031E2"/>
    <w:rsid w:val="00A04466"/>
    <w:rsid w:val="00A0452E"/>
    <w:rsid w:val="00A053FB"/>
    <w:rsid w:val="00A059B3"/>
    <w:rsid w:val="00A0747D"/>
    <w:rsid w:val="00A1072B"/>
    <w:rsid w:val="00A140AE"/>
    <w:rsid w:val="00A15354"/>
    <w:rsid w:val="00A16DC4"/>
    <w:rsid w:val="00A16F53"/>
    <w:rsid w:val="00A17D83"/>
    <w:rsid w:val="00A20373"/>
    <w:rsid w:val="00A203DD"/>
    <w:rsid w:val="00A20778"/>
    <w:rsid w:val="00A21544"/>
    <w:rsid w:val="00A2220C"/>
    <w:rsid w:val="00A22F60"/>
    <w:rsid w:val="00A23483"/>
    <w:rsid w:val="00A25119"/>
    <w:rsid w:val="00A27757"/>
    <w:rsid w:val="00A3035D"/>
    <w:rsid w:val="00A30B60"/>
    <w:rsid w:val="00A312CB"/>
    <w:rsid w:val="00A3166F"/>
    <w:rsid w:val="00A31751"/>
    <w:rsid w:val="00A31972"/>
    <w:rsid w:val="00A34100"/>
    <w:rsid w:val="00A34D35"/>
    <w:rsid w:val="00A4143A"/>
    <w:rsid w:val="00A425F4"/>
    <w:rsid w:val="00A43563"/>
    <w:rsid w:val="00A438DC"/>
    <w:rsid w:val="00A44D92"/>
    <w:rsid w:val="00A4609D"/>
    <w:rsid w:val="00A46D4C"/>
    <w:rsid w:val="00A60193"/>
    <w:rsid w:val="00A620D0"/>
    <w:rsid w:val="00A6386C"/>
    <w:rsid w:val="00A65327"/>
    <w:rsid w:val="00A67073"/>
    <w:rsid w:val="00A704CB"/>
    <w:rsid w:val="00A71218"/>
    <w:rsid w:val="00A732CB"/>
    <w:rsid w:val="00A84968"/>
    <w:rsid w:val="00A84ED3"/>
    <w:rsid w:val="00A87746"/>
    <w:rsid w:val="00A91294"/>
    <w:rsid w:val="00A92184"/>
    <w:rsid w:val="00AA47B5"/>
    <w:rsid w:val="00AA511D"/>
    <w:rsid w:val="00AA7CA4"/>
    <w:rsid w:val="00AB08C9"/>
    <w:rsid w:val="00AB23AB"/>
    <w:rsid w:val="00AB2899"/>
    <w:rsid w:val="00AB3D7E"/>
    <w:rsid w:val="00AB3D97"/>
    <w:rsid w:val="00AB5AC5"/>
    <w:rsid w:val="00AB5D0F"/>
    <w:rsid w:val="00AC0546"/>
    <w:rsid w:val="00AC1C6F"/>
    <w:rsid w:val="00AC76BA"/>
    <w:rsid w:val="00AD39CF"/>
    <w:rsid w:val="00AD550B"/>
    <w:rsid w:val="00AD62BC"/>
    <w:rsid w:val="00AD708D"/>
    <w:rsid w:val="00AE3409"/>
    <w:rsid w:val="00AE6D00"/>
    <w:rsid w:val="00AE6EC8"/>
    <w:rsid w:val="00AE797D"/>
    <w:rsid w:val="00AF21B0"/>
    <w:rsid w:val="00AF2351"/>
    <w:rsid w:val="00AF41AB"/>
    <w:rsid w:val="00AF7F0C"/>
    <w:rsid w:val="00B029D2"/>
    <w:rsid w:val="00B0476C"/>
    <w:rsid w:val="00B11443"/>
    <w:rsid w:val="00B11A60"/>
    <w:rsid w:val="00B1344A"/>
    <w:rsid w:val="00B13EEC"/>
    <w:rsid w:val="00B152C4"/>
    <w:rsid w:val="00B17A87"/>
    <w:rsid w:val="00B2025E"/>
    <w:rsid w:val="00B20A86"/>
    <w:rsid w:val="00B20AA5"/>
    <w:rsid w:val="00B22594"/>
    <w:rsid w:val="00B225DF"/>
    <w:rsid w:val="00B22613"/>
    <w:rsid w:val="00B228E2"/>
    <w:rsid w:val="00B23023"/>
    <w:rsid w:val="00B27CB3"/>
    <w:rsid w:val="00B31F56"/>
    <w:rsid w:val="00B34EDA"/>
    <w:rsid w:val="00B35CAA"/>
    <w:rsid w:val="00B41F22"/>
    <w:rsid w:val="00B43DAC"/>
    <w:rsid w:val="00B44A76"/>
    <w:rsid w:val="00B44AEA"/>
    <w:rsid w:val="00B45126"/>
    <w:rsid w:val="00B46CD4"/>
    <w:rsid w:val="00B55EA0"/>
    <w:rsid w:val="00B568EB"/>
    <w:rsid w:val="00B57351"/>
    <w:rsid w:val="00B5782A"/>
    <w:rsid w:val="00B57DB2"/>
    <w:rsid w:val="00B622A3"/>
    <w:rsid w:val="00B65161"/>
    <w:rsid w:val="00B65E79"/>
    <w:rsid w:val="00B67C51"/>
    <w:rsid w:val="00B726CA"/>
    <w:rsid w:val="00B73045"/>
    <w:rsid w:val="00B768D1"/>
    <w:rsid w:val="00B77AC4"/>
    <w:rsid w:val="00B807D3"/>
    <w:rsid w:val="00B81684"/>
    <w:rsid w:val="00B83015"/>
    <w:rsid w:val="00B8322E"/>
    <w:rsid w:val="00B8585C"/>
    <w:rsid w:val="00B87E24"/>
    <w:rsid w:val="00B93323"/>
    <w:rsid w:val="00B960D3"/>
    <w:rsid w:val="00B962FF"/>
    <w:rsid w:val="00B9737F"/>
    <w:rsid w:val="00BA1025"/>
    <w:rsid w:val="00BA1155"/>
    <w:rsid w:val="00BA1BE6"/>
    <w:rsid w:val="00BA28A4"/>
    <w:rsid w:val="00BA5A3C"/>
    <w:rsid w:val="00BA6DF3"/>
    <w:rsid w:val="00BA7AAC"/>
    <w:rsid w:val="00BB088C"/>
    <w:rsid w:val="00BB1EC0"/>
    <w:rsid w:val="00BB1F1E"/>
    <w:rsid w:val="00BB6788"/>
    <w:rsid w:val="00BB713A"/>
    <w:rsid w:val="00BC1A9F"/>
    <w:rsid w:val="00BC1AC8"/>
    <w:rsid w:val="00BC3420"/>
    <w:rsid w:val="00BC4815"/>
    <w:rsid w:val="00BC6DD7"/>
    <w:rsid w:val="00BC73C6"/>
    <w:rsid w:val="00BD0194"/>
    <w:rsid w:val="00BD4B6D"/>
    <w:rsid w:val="00BD670B"/>
    <w:rsid w:val="00BE163E"/>
    <w:rsid w:val="00BE3E72"/>
    <w:rsid w:val="00BE6067"/>
    <w:rsid w:val="00BE794D"/>
    <w:rsid w:val="00BE7D3C"/>
    <w:rsid w:val="00BF1A7E"/>
    <w:rsid w:val="00BF2594"/>
    <w:rsid w:val="00BF2E95"/>
    <w:rsid w:val="00BF556C"/>
    <w:rsid w:val="00BF5FF6"/>
    <w:rsid w:val="00BF72CA"/>
    <w:rsid w:val="00C00C42"/>
    <w:rsid w:val="00C0207F"/>
    <w:rsid w:val="00C02905"/>
    <w:rsid w:val="00C030F8"/>
    <w:rsid w:val="00C06413"/>
    <w:rsid w:val="00C06692"/>
    <w:rsid w:val="00C11C07"/>
    <w:rsid w:val="00C13BE8"/>
    <w:rsid w:val="00C150F4"/>
    <w:rsid w:val="00C16117"/>
    <w:rsid w:val="00C161EA"/>
    <w:rsid w:val="00C23909"/>
    <w:rsid w:val="00C24626"/>
    <w:rsid w:val="00C247FC"/>
    <w:rsid w:val="00C3075A"/>
    <w:rsid w:val="00C378E6"/>
    <w:rsid w:val="00C407AB"/>
    <w:rsid w:val="00C41C53"/>
    <w:rsid w:val="00C4513F"/>
    <w:rsid w:val="00C45B18"/>
    <w:rsid w:val="00C46C2E"/>
    <w:rsid w:val="00C52F66"/>
    <w:rsid w:val="00C557E2"/>
    <w:rsid w:val="00C572B5"/>
    <w:rsid w:val="00C61BFA"/>
    <w:rsid w:val="00C61E16"/>
    <w:rsid w:val="00C65C69"/>
    <w:rsid w:val="00C67024"/>
    <w:rsid w:val="00C70637"/>
    <w:rsid w:val="00C71C01"/>
    <w:rsid w:val="00C72918"/>
    <w:rsid w:val="00C72EC3"/>
    <w:rsid w:val="00C76DD8"/>
    <w:rsid w:val="00C76F6A"/>
    <w:rsid w:val="00C86246"/>
    <w:rsid w:val="00C906FE"/>
    <w:rsid w:val="00C9079A"/>
    <w:rsid w:val="00C90EB0"/>
    <w:rsid w:val="00C919A4"/>
    <w:rsid w:val="00C91AA3"/>
    <w:rsid w:val="00C9353F"/>
    <w:rsid w:val="00C939E4"/>
    <w:rsid w:val="00C95EB1"/>
    <w:rsid w:val="00C960DB"/>
    <w:rsid w:val="00CA311C"/>
    <w:rsid w:val="00CA4392"/>
    <w:rsid w:val="00CA74C6"/>
    <w:rsid w:val="00CB7EFF"/>
    <w:rsid w:val="00CC0B2E"/>
    <w:rsid w:val="00CC2CB7"/>
    <w:rsid w:val="00CC3595"/>
    <w:rsid w:val="00CC393F"/>
    <w:rsid w:val="00CC55E2"/>
    <w:rsid w:val="00CD391C"/>
    <w:rsid w:val="00CD4BA0"/>
    <w:rsid w:val="00CD4D49"/>
    <w:rsid w:val="00CD52C3"/>
    <w:rsid w:val="00CD62B1"/>
    <w:rsid w:val="00CD6BF9"/>
    <w:rsid w:val="00CD729A"/>
    <w:rsid w:val="00CD7C8F"/>
    <w:rsid w:val="00CE04D6"/>
    <w:rsid w:val="00CE0705"/>
    <w:rsid w:val="00CE14FC"/>
    <w:rsid w:val="00CE1B6F"/>
    <w:rsid w:val="00CE33C0"/>
    <w:rsid w:val="00CE3C38"/>
    <w:rsid w:val="00CE6944"/>
    <w:rsid w:val="00CE6F6F"/>
    <w:rsid w:val="00CE7BBB"/>
    <w:rsid w:val="00CF04C0"/>
    <w:rsid w:val="00CF09F2"/>
    <w:rsid w:val="00CF0B48"/>
    <w:rsid w:val="00CF28DA"/>
    <w:rsid w:val="00CF3615"/>
    <w:rsid w:val="00CF6F4F"/>
    <w:rsid w:val="00D01947"/>
    <w:rsid w:val="00D01AFF"/>
    <w:rsid w:val="00D02E30"/>
    <w:rsid w:val="00D0782F"/>
    <w:rsid w:val="00D07C90"/>
    <w:rsid w:val="00D1067C"/>
    <w:rsid w:val="00D1205C"/>
    <w:rsid w:val="00D15DA6"/>
    <w:rsid w:val="00D2176E"/>
    <w:rsid w:val="00D24067"/>
    <w:rsid w:val="00D27DD7"/>
    <w:rsid w:val="00D27EE8"/>
    <w:rsid w:val="00D31927"/>
    <w:rsid w:val="00D31D4F"/>
    <w:rsid w:val="00D3296B"/>
    <w:rsid w:val="00D35DD3"/>
    <w:rsid w:val="00D40DC6"/>
    <w:rsid w:val="00D41270"/>
    <w:rsid w:val="00D42034"/>
    <w:rsid w:val="00D42D6F"/>
    <w:rsid w:val="00D52578"/>
    <w:rsid w:val="00D526E7"/>
    <w:rsid w:val="00D54256"/>
    <w:rsid w:val="00D5767E"/>
    <w:rsid w:val="00D632BE"/>
    <w:rsid w:val="00D63B72"/>
    <w:rsid w:val="00D65CBE"/>
    <w:rsid w:val="00D71F36"/>
    <w:rsid w:val="00D72A20"/>
    <w:rsid w:val="00D72D06"/>
    <w:rsid w:val="00D7522C"/>
    <w:rsid w:val="00D7536F"/>
    <w:rsid w:val="00D7620E"/>
    <w:rsid w:val="00D76668"/>
    <w:rsid w:val="00D77DED"/>
    <w:rsid w:val="00D82E69"/>
    <w:rsid w:val="00D832EA"/>
    <w:rsid w:val="00D83AAD"/>
    <w:rsid w:val="00D84BDF"/>
    <w:rsid w:val="00D8587E"/>
    <w:rsid w:val="00D92B0A"/>
    <w:rsid w:val="00D95E30"/>
    <w:rsid w:val="00D96D83"/>
    <w:rsid w:val="00DA0A5E"/>
    <w:rsid w:val="00DA4F00"/>
    <w:rsid w:val="00DA638D"/>
    <w:rsid w:val="00DA7446"/>
    <w:rsid w:val="00DB1E68"/>
    <w:rsid w:val="00DB5A68"/>
    <w:rsid w:val="00DB6A40"/>
    <w:rsid w:val="00DB7D4E"/>
    <w:rsid w:val="00DC10E8"/>
    <w:rsid w:val="00DC1C30"/>
    <w:rsid w:val="00DC3D33"/>
    <w:rsid w:val="00DC6685"/>
    <w:rsid w:val="00DC6F30"/>
    <w:rsid w:val="00DD23B3"/>
    <w:rsid w:val="00DD52E2"/>
    <w:rsid w:val="00DD5F2A"/>
    <w:rsid w:val="00DE11A8"/>
    <w:rsid w:val="00DE5725"/>
    <w:rsid w:val="00DE79BB"/>
    <w:rsid w:val="00DF059D"/>
    <w:rsid w:val="00DF728A"/>
    <w:rsid w:val="00E00359"/>
    <w:rsid w:val="00E00A5A"/>
    <w:rsid w:val="00E00B25"/>
    <w:rsid w:val="00E02B81"/>
    <w:rsid w:val="00E04212"/>
    <w:rsid w:val="00E054AD"/>
    <w:rsid w:val="00E06284"/>
    <w:rsid w:val="00E07383"/>
    <w:rsid w:val="00E1350E"/>
    <w:rsid w:val="00E13807"/>
    <w:rsid w:val="00E13886"/>
    <w:rsid w:val="00E13AC7"/>
    <w:rsid w:val="00E14FAC"/>
    <w:rsid w:val="00E165BC"/>
    <w:rsid w:val="00E1757F"/>
    <w:rsid w:val="00E306D7"/>
    <w:rsid w:val="00E3291E"/>
    <w:rsid w:val="00E32F39"/>
    <w:rsid w:val="00E35CFB"/>
    <w:rsid w:val="00E37C28"/>
    <w:rsid w:val="00E37C93"/>
    <w:rsid w:val="00E41918"/>
    <w:rsid w:val="00E4338F"/>
    <w:rsid w:val="00E44329"/>
    <w:rsid w:val="00E472DA"/>
    <w:rsid w:val="00E53301"/>
    <w:rsid w:val="00E5339B"/>
    <w:rsid w:val="00E56C9D"/>
    <w:rsid w:val="00E56F63"/>
    <w:rsid w:val="00E605BB"/>
    <w:rsid w:val="00E6084A"/>
    <w:rsid w:val="00E61E12"/>
    <w:rsid w:val="00E62B55"/>
    <w:rsid w:val="00E64208"/>
    <w:rsid w:val="00E7596C"/>
    <w:rsid w:val="00E75F92"/>
    <w:rsid w:val="00E779BE"/>
    <w:rsid w:val="00E80037"/>
    <w:rsid w:val="00E8101E"/>
    <w:rsid w:val="00E822A7"/>
    <w:rsid w:val="00E878F2"/>
    <w:rsid w:val="00E92184"/>
    <w:rsid w:val="00E927BC"/>
    <w:rsid w:val="00E92F0B"/>
    <w:rsid w:val="00E940A0"/>
    <w:rsid w:val="00E944F2"/>
    <w:rsid w:val="00E95F22"/>
    <w:rsid w:val="00E96275"/>
    <w:rsid w:val="00EA0DED"/>
    <w:rsid w:val="00EA160F"/>
    <w:rsid w:val="00EA703F"/>
    <w:rsid w:val="00EB0031"/>
    <w:rsid w:val="00EB0B0D"/>
    <w:rsid w:val="00EB1066"/>
    <w:rsid w:val="00EB1317"/>
    <w:rsid w:val="00EC0E98"/>
    <w:rsid w:val="00EC44D6"/>
    <w:rsid w:val="00EC597B"/>
    <w:rsid w:val="00ED0149"/>
    <w:rsid w:val="00ED0A21"/>
    <w:rsid w:val="00ED586D"/>
    <w:rsid w:val="00ED63CB"/>
    <w:rsid w:val="00EE0868"/>
    <w:rsid w:val="00EE2596"/>
    <w:rsid w:val="00EE3A1D"/>
    <w:rsid w:val="00EF1DFF"/>
    <w:rsid w:val="00EF24DF"/>
    <w:rsid w:val="00EF56D1"/>
    <w:rsid w:val="00EF7DE3"/>
    <w:rsid w:val="00F006EB"/>
    <w:rsid w:val="00F01B89"/>
    <w:rsid w:val="00F03103"/>
    <w:rsid w:val="00F0318B"/>
    <w:rsid w:val="00F042DB"/>
    <w:rsid w:val="00F044D5"/>
    <w:rsid w:val="00F063D5"/>
    <w:rsid w:val="00F06A9A"/>
    <w:rsid w:val="00F13646"/>
    <w:rsid w:val="00F16518"/>
    <w:rsid w:val="00F25BA0"/>
    <w:rsid w:val="00F26E0B"/>
    <w:rsid w:val="00F271DE"/>
    <w:rsid w:val="00F27CBC"/>
    <w:rsid w:val="00F305C9"/>
    <w:rsid w:val="00F34E64"/>
    <w:rsid w:val="00F36D3F"/>
    <w:rsid w:val="00F371F7"/>
    <w:rsid w:val="00F402AB"/>
    <w:rsid w:val="00F42081"/>
    <w:rsid w:val="00F42089"/>
    <w:rsid w:val="00F43971"/>
    <w:rsid w:val="00F45FE9"/>
    <w:rsid w:val="00F45FF3"/>
    <w:rsid w:val="00F46ED8"/>
    <w:rsid w:val="00F47D2F"/>
    <w:rsid w:val="00F5132E"/>
    <w:rsid w:val="00F51EB7"/>
    <w:rsid w:val="00F5589E"/>
    <w:rsid w:val="00F627DA"/>
    <w:rsid w:val="00F62AAF"/>
    <w:rsid w:val="00F639A4"/>
    <w:rsid w:val="00F64B2D"/>
    <w:rsid w:val="00F65ADA"/>
    <w:rsid w:val="00F65E81"/>
    <w:rsid w:val="00F65FBA"/>
    <w:rsid w:val="00F706E0"/>
    <w:rsid w:val="00F70746"/>
    <w:rsid w:val="00F711FF"/>
    <w:rsid w:val="00F7288F"/>
    <w:rsid w:val="00F734C4"/>
    <w:rsid w:val="00F746C9"/>
    <w:rsid w:val="00F7492D"/>
    <w:rsid w:val="00F76C8C"/>
    <w:rsid w:val="00F77F5F"/>
    <w:rsid w:val="00F81650"/>
    <w:rsid w:val="00F818D7"/>
    <w:rsid w:val="00F823CD"/>
    <w:rsid w:val="00F847A6"/>
    <w:rsid w:val="00F8492D"/>
    <w:rsid w:val="00F858B7"/>
    <w:rsid w:val="00F85ADB"/>
    <w:rsid w:val="00F85D4F"/>
    <w:rsid w:val="00F867DB"/>
    <w:rsid w:val="00F87980"/>
    <w:rsid w:val="00F924E4"/>
    <w:rsid w:val="00F93264"/>
    <w:rsid w:val="00F9441B"/>
    <w:rsid w:val="00F97128"/>
    <w:rsid w:val="00FA0004"/>
    <w:rsid w:val="00FA1A20"/>
    <w:rsid w:val="00FA397E"/>
    <w:rsid w:val="00FA4C32"/>
    <w:rsid w:val="00FA6BED"/>
    <w:rsid w:val="00FA6FEF"/>
    <w:rsid w:val="00FA79BE"/>
    <w:rsid w:val="00FA7C9D"/>
    <w:rsid w:val="00FB3781"/>
    <w:rsid w:val="00FB40E8"/>
    <w:rsid w:val="00FB5C45"/>
    <w:rsid w:val="00FC249A"/>
    <w:rsid w:val="00FC2884"/>
    <w:rsid w:val="00FC7A17"/>
    <w:rsid w:val="00FD4B5B"/>
    <w:rsid w:val="00FD5A72"/>
    <w:rsid w:val="00FD79C5"/>
    <w:rsid w:val="00FD7BB3"/>
    <w:rsid w:val="00FE1EDC"/>
    <w:rsid w:val="00FE4437"/>
    <w:rsid w:val="00FE7114"/>
    <w:rsid w:val="00FF0E71"/>
    <w:rsid w:val="00FF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FBA0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B3291"/>
    <w:rPr>
      <w:color w:val="0563C1" w:themeColor="hyperlink"/>
      <w:u w:val="single"/>
    </w:rPr>
  </w:style>
  <w:style w:type="character" w:styleId="UnresolvedMention">
    <w:name w:val="Unresolved Mention"/>
    <w:basedOn w:val="DefaultParagraphFont"/>
    <w:uiPriority w:val="99"/>
    <w:semiHidden/>
    <w:unhideWhenUsed/>
    <w:rsid w:val="000B3291"/>
    <w:rPr>
      <w:color w:val="605E5C"/>
      <w:shd w:val="clear" w:color="auto" w:fill="E1DFDD"/>
    </w:rPr>
  </w:style>
  <w:style w:type="character" w:styleId="CommentReference">
    <w:name w:val="annotation reference"/>
    <w:basedOn w:val="DefaultParagraphFont"/>
    <w:rsid w:val="0079703B"/>
    <w:rPr>
      <w:sz w:val="16"/>
      <w:szCs w:val="16"/>
    </w:rPr>
  </w:style>
  <w:style w:type="paragraph" w:styleId="CommentText">
    <w:name w:val="annotation text"/>
    <w:basedOn w:val="Normal"/>
    <w:link w:val="CommentTextChar"/>
    <w:rsid w:val="0079703B"/>
  </w:style>
  <w:style w:type="character" w:customStyle="1" w:styleId="CommentTextChar">
    <w:name w:val="Comment Text Char"/>
    <w:basedOn w:val="DefaultParagraphFont"/>
    <w:link w:val="CommentText"/>
    <w:rsid w:val="0079703B"/>
  </w:style>
  <w:style w:type="paragraph" w:styleId="CommentSubject">
    <w:name w:val="annotation subject"/>
    <w:basedOn w:val="CommentText"/>
    <w:next w:val="CommentText"/>
    <w:link w:val="CommentSubjectChar"/>
    <w:semiHidden/>
    <w:unhideWhenUsed/>
    <w:rsid w:val="0079703B"/>
    <w:rPr>
      <w:b/>
      <w:bCs/>
    </w:rPr>
  </w:style>
  <w:style w:type="character" w:customStyle="1" w:styleId="CommentSubjectChar">
    <w:name w:val="Comment Subject Char"/>
    <w:basedOn w:val="CommentTextChar"/>
    <w:link w:val="CommentSubject"/>
    <w:semiHidden/>
    <w:rsid w:val="0079703B"/>
    <w:rPr>
      <w:b/>
      <w:bCs/>
    </w:rPr>
  </w:style>
  <w:style w:type="paragraph" w:styleId="BalloonText">
    <w:name w:val="Balloon Text"/>
    <w:basedOn w:val="Normal"/>
    <w:link w:val="BalloonTextChar"/>
    <w:semiHidden/>
    <w:unhideWhenUsed/>
    <w:rsid w:val="0079703B"/>
    <w:rPr>
      <w:sz w:val="18"/>
      <w:szCs w:val="18"/>
    </w:rPr>
  </w:style>
  <w:style w:type="character" w:customStyle="1" w:styleId="BalloonTextChar">
    <w:name w:val="Balloon Text Char"/>
    <w:basedOn w:val="DefaultParagraphFont"/>
    <w:link w:val="BalloonText"/>
    <w:semiHidden/>
    <w:rsid w:val="0079703B"/>
    <w:rPr>
      <w:sz w:val="18"/>
      <w:szCs w:val="18"/>
    </w:rPr>
  </w:style>
  <w:style w:type="paragraph" w:styleId="Revision">
    <w:name w:val="Revision"/>
    <w:hidden/>
    <w:uiPriority w:val="99"/>
    <w:semiHidden/>
    <w:rsid w:val="00203353"/>
  </w:style>
  <w:style w:type="table" w:styleId="TableGrid">
    <w:name w:val="Table Grid"/>
    <w:basedOn w:val="TableNormal"/>
    <w:rsid w:val="00964A1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544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604820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twitter.com/hhsgov/status/1122553066077736960"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oundbible.com/tags-city.html"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www.nimh.nih.gov/health/topics/autism-spectrum-disorders-asd/index.s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practicalcryptography.com/miscellaneous/machine-learning/guide-mel-frequency-cepstral-coefficients-mfccs/"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towardsdatascience.com/svm-feature-selection-and-kernels-840781cc1a6c" TargetMode="External"/><Relationship Id="rId28" Type="http://purl.oclc.org/ooxml/officeDocument/relationships/theme" Target="theme/theme1.xml"/><Relationship Id="rId10" Type="http://schemas.microsoft.com/office/2007/relationships/hdphoto" Target="media/hdphoto1.wdp"/><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 Id="rId22" Type="http://purl.oclc.org/ooxml/officeDocument/relationships/hyperlink" Target="https://dsp.stackexchange.com/questions/14067/what-is-a-window-function-in-dsp-and-why-do-we-need-it" TargetMode="External"/><Relationship Id="rId27"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A5A6D4A-6384-BE4B-BB68-295E5E8A61F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4585</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3</cp:revision>
  <cp:lastPrinted>2020-02-11T23:31:00Z</cp:lastPrinted>
  <dcterms:created xsi:type="dcterms:W3CDTF">2020-02-11T23:31:00Z</dcterms:created>
  <dcterms:modified xsi:type="dcterms:W3CDTF">2020-02-11T23:31:00Z</dcterms:modified>
</cp:coreProperties>
</file>